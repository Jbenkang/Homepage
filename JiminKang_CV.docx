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037DB3" w:rsidRDefault="00E74B28">
      <w:pPr>
        <w:pBdr>
          <w:top w:val="nil"/>
          <w:left w:val="nil"/>
          <w:bottom w:val="single" w:sz="8" w:space="4" w:color="DADADA"/>
          <w:right w:val="nil"/>
          <w:between w:val="nil"/>
        </w:pBdr>
        <w:spacing w:line="240" w:lineRule="auto"/>
        <w:jc w:val="center"/>
        <w:rPr>
          <w:b/>
          <w:smallCaps/>
          <w:color w:val="34393D"/>
          <w:sz w:val="40"/>
          <w:szCs w:val="40"/>
        </w:rPr>
      </w:pPr>
      <w:r>
        <w:rPr>
          <w:rFonts w:eastAsia="Times New Roman"/>
          <w:b/>
          <w:smallCaps/>
          <w:color w:val="34393D"/>
          <w:sz w:val="40"/>
          <w:szCs w:val="40"/>
        </w:rPr>
        <w:t xml:space="preserve">JIMIN KANG </w:t>
      </w:r>
    </w:p>
    <w:p w14:paraId="00000002" w14:textId="77777777" w:rsidR="00037DB3" w:rsidRDefault="00037DB3">
      <w:pPr>
        <w:pBdr>
          <w:top w:val="nil"/>
          <w:left w:val="nil"/>
          <w:bottom w:val="single" w:sz="24" w:space="0" w:color="DADADA"/>
          <w:right w:val="nil"/>
          <w:between w:val="nil"/>
        </w:pBdr>
        <w:spacing w:before="20" w:line="36" w:lineRule="auto"/>
        <w:rPr>
          <w:color w:val="000000"/>
          <w:sz w:val="2"/>
          <w:szCs w:val="2"/>
        </w:rPr>
      </w:pPr>
    </w:p>
    <w:p w14:paraId="00000003" w14:textId="77777777" w:rsidR="00037DB3" w:rsidRDefault="00E74B28">
      <w:pPr>
        <w:pBdr>
          <w:top w:val="nil"/>
          <w:left w:val="nil"/>
          <w:bottom w:val="nil"/>
          <w:right w:val="nil"/>
          <w:between w:val="nil"/>
        </w:pBdr>
        <w:spacing w:line="240" w:lineRule="auto"/>
        <w:rPr>
          <w:color w:val="000000"/>
          <w:sz w:val="2"/>
          <w:szCs w:val="2"/>
        </w:rPr>
      </w:pPr>
      <w:r>
        <w:rPr>
          <w:rFonts w:eastAsia="Times New Roman"/>
          <w:color w:val="000000"/>
          <w:sz w:val="2"/>
          <w:szCs w:val="2"/>
        </w:rPr>
        <w:t> </w:t>
      </w:r>
    </w:p>
    <w:p w14:paraId="00000004" w14:textId="591E0B31" w:rsidR="00037DB3" w:rsidRDefault="001664C6">
      <w:pPr>
        <w:pBdr>
          <w:top w:val="nil"/>
          <w:left w:val="nil"/>
          <w:bottom w:val="nil"/>
          <w:right w:val="nil"/>
          <w:between w:val="nil"/>
        </w:pBdr>
        <w:spacing w:before="40" w:line="240" w:lineRule="auto"/>
        <w:jc w:val="center"/>
        <w:rPr>
          <w:color w:val="000000"/>
          <w:sz w:val="20"/>
          <w:szCs w:val="20"/>
        </w:rPr>
      </w:pPr>
      <w:r>
        <w:rPr>
          <w:rFonts w:eastAsia="Times New Roman"/>
          <w:color w:val="000000"/>
          <w:sz w:val="20"/>
          <w:szCs w:val="20"/>
        </w:rPr>
        <w:t>Baltimore</w:t>
      </w:r>
      <w:r w:rsidR="00E74B28">
        <w:rPr>
          <w:rFonts w:eastAsia="Times New Roman"/>
          <w:color w:val="000000"/>
          <w:sz w:val="20"/>
          <w:szCs w:val="20"/>
        </w:rPr>
        <w:t>, M</w:t>
      </w:r>
      <w:r>
        <w:rPr>
          <w:rFonts w:eastAsia="Times New Roman"/>
          <w:color w:val="000000"/>
          <w:sz w:val="20"/>
          <w:szCs w:val="20"/>
        </w:rPr>
        <w:t>D</w:t>
      </w:r>
      <w:r w:rsidR="00E74B28">
        <w:rPr>
          <w:rFonts w:eastAsia="Times New Roman"/>
          <w:color w:val="000000"/>
          <w:sz w:val="20"/>
          <w:szCs w:val="20"/>
        </w:rPr>
        <w:t xml:space="preserve"> </w:t>
      </w:r>
      <w:r>
        <w:rPr>
          <w:rFonts w:eastAsia="Times New Roman"/>
          <w:color w:val="000000"/>
          <w:sz w:val="20"/>
          <w:szCs w:val="20"/>
        </w:rPr>
        <w:t>21210</w:t>
      </w:r>
    </w:p>
    <w:p w14:paraId="34C5C95F" w14:textId="77777777" w:rsidR="00120214" w:rsidRDefault="00120214">
      <w:pPr>
        <w:pBdr>
          <w:top w:val="nil"/>
          <w:left w:val="nil"/>
          <w:bottom w:val="nil"/>
          <w:right w:val="nil"/>
          <w:between w:val="nil"/>
        </w:pBdr>
        <w:spacing w:line="240" w:lineRule="auto"/>
        <w:jc w:val="center"/>
        <w:rPr>
          <w:rFonts w:eastAsia="Times New Roman"/>
          <w:b/>
          <w:color w:val="000000"/>
          <w:sz w:val="20"/>
          <w:szCs w:val="20"/>
        </w:rPr>
      </w:pPr>
    </w:p>
    <w:p w14:paraId="6501DC12" w14:textId="77777777" w:rsidR="00120214" w:rsidRDefault="00120214">
      <w:pPr>
        <w:pBdr>
          <w:top w:val="nil"/>
          <w:left w:val="nil"/>
          <w:bottom w:val="nil"/>
          <w:right w:val="nil"/>
          <w:between w:val="nil"/>
        </w:pBdr>
        <w:spacing w:line="240" w:lineRule="auto"/>
        <w:jc w:val="center"/>
        <w:rPr>
          <w:rFonts w:eastAsia="Times New Roman"/>
          <w:b/>
          <w:color w:val="000000"/>
          <w:sz w:val="20"/>
          <w:szCs w:val="20"/>
        </w:rPr>
      </w:pPr>
    </w:p>
    <w:p w14:paraId="00000007" w14:textId="22CB1C1A" w:rsidR="00037DB3" w:rsidRDefault="00E74B28">
      <w:pPr>
        <w:pBdr>
          <w:top w:val="nil"/>
          <w:left w:val="nil"/>
          <w:bottom w:val="nil"/>
          <w:right w:val="nil"/>
          <w:between w:val="nil"/>
        </w:pBdr>
        <w:spacing w:line="240" w:lineRule="auto"/>
        <w:jc w:val="center"/>
        <w:rPr>
          <w:color w:val="000000"/>
          <w:sz w:val="20"/>
          <w:szCs w:val="20"/>
        </w:rPr>
      </w:pPr>
      <w:r>
        <w:rPr>
          <w:rFonts w:eastAsia="Times New Roman"/>
          <w:b/>
          <w:color w:val="000000"/>
          <w:sz w:val="20"/>
          <w:szCs w:val="20"/>
        </w:rPr>
        <w:t>Webpage:</w:t>
      </w:r>
      <w:r>
        <w:rPr>
          <w:rFonts w:eastAsia="Times New Roman"/>
          <w:color w:val="000000"/>
          <w:sz w:val="20"/>
          <w:szCs w:val="20"/>
        </w:rPr>
        <w:t xml:space="preserve"> </w:t>
      </w:r>
      <w:sdt>
        <w:sdtPr>
          <w:tag w:val="goog_rdk_0"/>
          <w:id w:val="238064707"/>
        </w:sdtPr>
        <w:sdtEndPr/>
        <w:sdtContent>
          <w:commentRangeStart w:id="0"/>
        </w:sdtContent>
      </w:sdt>
      <w:sdt>
        <w:sdtPr>
          <w:tag w:val="goog_rdk_1"/>
          <w:id w:val="603310150"/>
        </w:sdtPr>
        <w:sdtEndPr/>
        <w:sdtContent>
          <w:commentRangeStart w:id="1"/>
        </w:sdtContent>
      </w:sdt>
      <w:r>
        <w:rPr>
          <w:rFonts w:eastAsia="Times New Roman"/>
          <w:color w:val="000000"/>
          <w:sz w:val="20"/>
          <w:szCs w:val="20"/>
        </w:rPr>
        <w:t>http://JiminKang.info</w:t>
      </w:r>
      <w:commentRangeEnd w:id="0"/>
      <w:r>
        <w:commentReference w:id="0"/>
      </w:r>
      <w:commentRangeEnd w:id="1"/>
      <w:r>
        <w:commentReference w:id="1"/>
      </w:r>
      <w:r>
        <w:rPr>
          <w:rFonts w:eastAsia="Times New Roman"/>
          <w:color w:val="000000"/>
          <w:sz w:val="20"/>
          <w:szCs w:val="20"/>
        </w:rPr>
        <w:t xml:space="preserve"> </w:t>
      </w:r>
      <w:r>
        <w:rPr>
          <w:rFonts w:eastAsia="Times New Roman"/>
          <w:b/>
          <w:color w:val="000000"/>
          <w:sz w:val="20"/>
          <w:szCs w:val="20"/>
        </w:rPr>
        <w:t>LinkedIn:</w:t>
      </w:r>
      <w:r>
        <w:rPr>
          <w:rFonts w:eastAsia="Times New Roman"/>
          <w:color w:val="000000"/>
          <w:sz w:val="20"/>
          <w:szCs w:val="20"/>
        </w:rPr>
        <w:t xml:space="preserve"> https://www.linkedin.com/in/jkkorea/</w:t>
      </w:r>
    </w:p>
    <w:p w14:paraId="00000008" w14:textId="77777777" w:rsidR="00037DB3" w:rsidRDefault="00037DB3">
      <w:pPr>
        <w:pBdr>
          <w:top w:val="nil"/>
          <w:left w:val="nil"/>
          <w:bottom w:val="nil"/>
          <w:right w:val="nil"/>
          <w:between w:val="nil"/>
        </w:pBdr>
        <w:spacing w:line="240" w:lineRule="auto"/>
        <w:jc w:val="center"/>
        <w:rPr>
          <w:color w:val="000000"/>
          <w:sz w:val="20"/>
          <w:szCs w:val="20"/>
        </w:rPr>
      </w:pPr>
    </w:p>
    <w:p w14:paraId="00000009" w14:textId="77777777" w:rsidR="00037DB3" w:rsidRDefault="00E74B28">
      <w:pPr>
        <w:pBdr>
          <w:top w:val="nil"/>
          <w:left w:val="nil"/>
          <w:bottom w:val="none" w:sz="0" w:space="1" w:color="000000"/>
          <w:right w:val="nil"/>
          <w:between w:val="nil"/>
        </w:pBdr>
        <w:tabs>
          <w:tab w:val="left" w:pos="4528"/>
          <w:tab w:val="left" w:pos="10640"/>
        </w:tabs>
        <w:spacing w:before="160" w:line="240" w:lineRule="auto"/>
        <w:jc w:val="center"/>
        <w:rPr>
          <w:b/>
          <w:smallCaps/>
          <w:color w:val="000000"/>
          <w:sz w:val="22"/>
          <w:szCs w:val="22"/>
        </w:rPr>
      </w:pPr>
      <w:r>
        <w:rPr>
          <w:rFonts w:eastAsia="Times New Roman"/>
          <w:b/>
          <w:smallCaps/>
          <w:color w:val="000000"/>
          <w:sz w:val="22"/>
          <w:szCs w:val="22"/>
        </w:rPr>
        <w:t xml:space="preserve"> </w:t>
      </w:r>
      <w:r>
        <w:rPr>
          <w:rFonts w:eastAsia="Times New Roman"/>
          <w:strike/>
          <w:color w:val="DADADA"/>
          <w:sz w:val="40"/>
          <w:szCs w:val="40"/>
        </w:rPr>
        <w:tab/>
      </w:r>
      <w:r>
        <w:rPr>
          <w:rFonts w:eastAsia="Times New Roman"/>
          <w:b/>
          <w:smallCaps/>
          <w:color w:val="34393D"/>
          <w:highlight w:val="white"/>
        </w:rPr>
        <w:t xml:space="preserve">  SUMMARY   </w:t>
      </w:r>
      <w:r>
        <w:rPr>
          <w:rFonts w:eastAsia="Times New Roman"/>
          <w:strike/>
          <w:color w:val="DADADA"/>
          <w:sz w:val="40"/>
          <w:szCs w:val="40"/>
        </w:rPr>
        <w:tab/>
      </w:r>
    </w:p>
    <w:p w14:paraId="0000000A" w14:textId="77777777" w:rsidR="00037DB3" w:rsidRDefault="00E74B28">
      <w:pPr>
        <w:pBdr>
          <w:top w:val="nil"/>
          <w:left w:val="nil"/>
          <w:bottom w:val="nil"/>
          <w:right w:val="nil"/>
          <w:between w:val="nil"/>
        </w:pBdr>
        <w:spacing w:line="240" w:lineRule="auto"/>
        <w:rPr>
          <w:color w:val="000000"/>
          <w:sz w:val="22"/>
          <w:szCs w:val="22"/>
        </w:rPr>
      </w:pPr>
      <w:sdt>
        <w:sdtPr>
          <w:tag w:val="goog_rdk_2"/>
          <w:id w:val="-1697689127"/>
        </w:sdtPr>
        <w:sdtEndPr/>
        <w:sdtContent>
          <w:commentRangeStart w:id="2"/>
        </w:sdtContent>
      </w:sdt>
      <w:r>
        <w:rPr>
          <w:rFonts w:eastAsia="Times New Roman"/>
          <w:color w:val="000000"/>
          <w:sz w:val="22"/>
          <w:szCs w:val="22"/>
        </w:rPr>
        <w:t xml:space="preserve">My primary research area of interest is in the development of biomedical sensors. I received my Master of Science (M.Sc.) in </w:t>
      </w:r>
      <w:sdt>
        <w:sdtPr>
          <w:tag w:val="goog_rdk_3"/>
          <w:id w:val="1257022815"/>
        </w:sdtPr>
        <w:sdtEndPr/>
        <w:sdtContent>
          <w:commentRangeStart w:id="3"/>
        </w:sdtContent>
      </w:sdt>
      <w:r>
        <w:rPr>
          <w:rFonts w:eastAsia="Times New Roman"/>
          <w:color w:val="000000"/>
          <w:sz w:val="22"/>
          <w:szCs w:val="22"/>
        </w:rPr>
        <w:t>Bio-Nano Lab</w:t>
      </w:r>
      <w:commentRangeEnd w:id="3"/>
      <w:r>
        <w:commentReference w:id="3"/>
      </w:r>
      <w:r>
        <w:rPr>
          <w:rFonts w:eastAsia="Times New Roman"/>
          <w:color w:val="000000"/>
          <w:sz w:val="22"/>
          <w:szCs w:val="22"/>
        </w:rPr>
        <w:t xml:space="preserve"> at Korea University</w:t>
      </w:r>
      <w:sdt>
        <w:sdtPr>
          <w:tag w:val="goog_rdk_4"/>
          <w:id w:val="-841003614"/>
        </w:sdtPr>
        <w:sdtEndPr/>
        <w:sdtContent>
          <w:ins w:id="4" w:author="Eeh Pyoung Rhee" w:date="2020-09-25T09:37:00Z">
            <w:r>
              <w:rPr>
                <w:rFonts w:eastAsia="Times New Roman"/>
                <w:color w:val="000000"/>
                <w:sz w:val="22"/>
                <w:szCs w:val="22"/>
              </w:rPr>
              <w:t xml:space="preserve"> where</w:t>
            </w:r>
          </w:ins>
        </w:sdtContent>
      </w:sdt>
      <w:sdt>
        <w:sdtPr>
          <w:tag w:val="goog_rdk_5"/>
          <w:id w:val="-1796667278"/>
        </w:sdtPr>
        <w:sdtEndPr/>
        <w:sdtContent>
          <w:del w:id="5" w:author="Eeh Pyoung Rhee" w:date="2020-09-25T09:37:00Z">
            <w:r>
              <w:rPr>
                <w:rFonts w:eastAsia="Times New Roman"/>
                <w:color w:val="000000"/>
                <w:sz w:val="22"/>
                <w:szCs w:val="22"/>
              </w:rPr>
              <w:delText>.</w:delText>
            </w:r>
          </w:del>
        </w:sdtContent>
      </w:sdt>
      <w:r>
        <w:rPr>
          <w:rFonts w:eastAsia="Times New Roman"/>
          <w:color w:val="000000"/>
          <w:sz w:val="22"/>
          <w:szCs w:val="22"/>
        </w:rPr>
        <w:t xml:space="preserve"> I </w:t>
      </w:r>
      <w:sdt>
        <w:sdtPr>
          <w:tag w:val="goog_rdk_6"/>
          <w:id w:val="1254711216"/>
        </w:sdtPr>
        <w:sdtEndPr/>
        <w:sdtContent>
          <w:del w:id="6" w:author="Eeh Pyoung Rhee" w:date="2020-09-25T09:37:00Z">
            <w:r>
              <w:rPr>
                <w:rFonts w:eastAsia="Times New Roman"/>
                <w:color w:val="000000"/>
                <w:sz w:val="22"/>
                <w:szCs w:val="22"/>
              </w:rPr>
              <w:delText xml:space="preserve">have experience in </w:delText>
            </w:r>
          </w:del>
        </w:sdtContent>
      </w:sdt>
      <w:r>
        <w:rPr>
          <w:rFonts w:eastAsia="Times New Roman"/>
          <w:color w:val="000000"/>
          <w:sz w:val="22"/>
          <w:szCs w:val="22"/>
        </w:rPr>
        <w:t>design</w:t>
      </w:r>
      <w:sdt>
        <w:sdtPr>
          <w:tag w:val="goog_rdk_7"/>
          <w:id w:val="836122449"/>
        </w:sdtPr>
        <w:sdtEndPr/>
        <w:sdtContent>
          <w:del w:id="7" w:author="Eeh Pyoung Rhee" w:date="2020-09-25T09:37:00Z">
            <w:r>
              <w:rPr>
                <w:rFonts w:eastAsia="Times New Roman"/>
                <w:color w:val="000000"/>
                <w:sz w:val="22"/>
                <w:szCs w:val="22"/>
              </w:rPr>
              <w:delText>i</w:delText>
            </w:r>
          </w:del>
        </w:sdtContent>
      </w:sdt>
      <w:sdt>
        <w:sdtPr>
          <w:tag w:val="goog_rdk_8"/>
          <w:id w:val="1776283792"/>
        </w:sdtPr>
        <w:sdtEndPr/>
        <w:sdtContent>
          <w:ins w:id="8" w:author="Eeh Pyoung Rhee" w:date="2020-09-25T09:37:00Z">
            <w:r>
              <w:rPr>
                <w:rFonts w:eastAsia="Times New Roman"/>
                <w:color w:val="000000"/>
                <w:sz w:val="22"/>
                <w:szCs w:val="22"/>
              </w:rPr>
              <w:t>ed</w:t>
            </w:r>
          </w:ins>
        </w:sdtContent>
      </w:sdt>
      <w:sdt>
        <w:sdtPr>
          <w:tag w:val="goog_rdk_9"/>
          <w:id w:val="857087388"/>
        </w:sdtPr>
        <w:sdtEndPr/>
        <w:sdtContent>
          <w:del w:id="9" w:author="Eeh Pyoung Rhee" w:date="2020-09-25T09:37:00Z">
            <w:r>
              <w:rPr>
                <w:rFonts w:eastAsia="Times New Roman"/>
                <w:color w:val="000000"/>
                <w:sz w:val="22"/>
                <w:szCs w:val="22"/>
              </w:rPr>
              <w:delText>ng</w:delText>
            </w:r>
          </w:del>
        </w:sdtContent>
      </w:sdt>
      <w:r>
        <w:rPr>
          <w:rFonts w:eastAsia="Times New Roman"/>
          <w:color w:val="000000"/>
          <w:sz w:val="22"/>
          <w:szCs w:val="22"/>
        </w:rPr>
        <w:t xml:space="preserve"> and fabricat</w:t>
      </w:r>
      <w:sdt>
        <w:sdtPr>
          <w:tag w:val="goog_rdk_10"/>
          <w:id w:val="1217317541"/>
        </w:sdtPr>
        <w:sdtEndPr/>
        <w:sdtContent>
          <w:ins w:id="10" w:author="Eeh Pyoung Rhee" w:date="2020-09-25T09:37:00Z">
            <w:r>
              <w:rPr>
                <w:rFonts w:eastAsia="Times New Roman"/>
                <w:color w:val="000000"/>
                <w:sz w:val="22"/>
                <w:szCs w:val="22"/>
              </w:rPr>
              <w:t>ed</w:t>
            </w:r>
          </w:ins>
        </w:sdtContent>
      </w:sdt>
      <w:sdt>
        <w:sdtPr>
          <w:tag w:val="goog_rdk_11"/>
          <w:id w:val="1969704093"/>
        </w:sdtPr>
        <w:sdtEndPr/>
        <w:sdtContent>
          <w:del w:id="11" w:author="Eeh Pyoung Rhee" w:date="2020-09-25T09:37:00Z">
            <w:r>
              <w:rPr>
                <w:rFonts w:eastAsia="Times New Roman"/>
                <w:color w:val="000000"/>
                <w:sz w:val="22"/>
                <w:szCs w:val="22"/>
              </w:rPr>
              <w:delText>ing</w:delText>
            </w:r>
          </w:del>
        </w:sdtContent>
      </w:sdt>
      <w:r>
        <w:rPr>
          <w:rFonts w:eastAsia="Times New Roman"/>
          <w:color w:val="000000"/>
          <w:sz w:val="22"/>
          <w:szCs w:val="22"/>
        </w:rPr>
        <w:t xml:space="preserve"> detection sensors for DNA. This includes expertise in using materials (nano-materials, proteins, and DNA beacon), handling relevant instruments, and programming skills (SolidWorks, C/C++). Since </w:t>
      </w:r>
      <w:r>
        <w:rPr>
          <w:rFonts w:eastAsia="Times New Roman"/>
          <w:color w:val="000000"/>
          <w:sz w:val="22"/>
          <w:szCs w:val="22"/>
        </w:rPr>
        <w:t xml:space="preserve">then, I have worked in </w:t>
      </w:r>
      <w:sdt>
        <w:sdtPr>
          <w:tag w:val="goog_rdk_12"/>
          <w:id w:val="-2122366532"/>
        </w:sdtPr>
        <w:sdtEndPr/>
        <w:sdtContent>
          <w:del w:id="12" w:author="Eeh Pyoung Rhee" w:date="2020-09-25T09:52:00Z">
            <w:r>
              <w:rPr>
                <w:rFonts w:eastAsia="Times New Roman"/>
                <w:color w:val="000000"/>
                <w:sz w:val="22"/>
                <w:szCs w:val="22"/>
              </w:rPr>
              <w:delText xml:space="preserve">the field of biology in </w:delText>
            </w:r>
          </w:del>
        </w:sdtContent>
      </w:sdt>
      <w:r>
        <w:rPr>
          <w:rFonts w:eastAsia="Times New Roman"/>
          <w:color w:val="000000"/>
          <w:sz w:val="22"/>
          <w:szCs w:val="22"/>
        </w:rPr>
        <w:t>related industries</w:t>
      </w:r>
      <w:sdt>
        <w:sdtPr>
          <w:tag w:val="goog_rdk_13"/>
          <w:id w:val="157353959"/>
        </w:sdtPr>
        <w:sdtEndPr/>
        <w:sdtContent>
          <w:ins w:id="13" w:author="Eeh Pyoung Rhee" w:date="2020-09-25T09:52:00Z">
            <w:r>
              <w:rPr>
                <w:rFonts w:eastAsia="Times New Roman"/>
                <w:color w:val="000000"/>
                <w:sz w:val="22"/>
                <w:szCs w:val="22"/>
              </w:rPr>
              <w:t xml:space="preserve"> in biology</w:t>
            </w:r>
          </w:ins>
        </w:sdtContent>
      </w:sdt>
      <w:r>
        <w:rPr>
          <w:rFonts w:eastAsia="Times New Roman"/>
          <w:color w:val="000000"/>
          <w:sz w:val="22"/>
          <w:szCs w:val="22"/>
        </w:rPr>
        <w:t>. I participated in various projects including blood analysis method for Rheumatoid Arthritis patients and developing a translator for interpreting genes and compounds. I am now pursuing a Ph.D. to further hone my expertise and knowledge and to open myself</w:t>
      </w:r>
      <w:r>
        <w:rPr>
          <w:rFonts w:eastAsia="Times New Roman"/>
          <w:color w:val="000000"/>
          <w:sz w:val="22"/>
          <w:szCs w:val="22"/>
        </w:rPr>
        <w:t xml:space="preserve"> to new areas in the biomedical field.</w:t>
      </w:r>
      <w:commentRangeEnd w:id="2"/>
      <w:r>
        <w:commentReference w:id="2"/>
      </w:r>
    </w:p>
    <w:p w14:paraId="0000000B" w14:textId="77777777" w:rsidR="00037DB3" w:rsidRDefault="00037DB3">
      <w:pPr>
        <w:pBdr>
          <w:top w:val="nil"/>
          <w:left w:val="nil"/>
          <w:bottom w:val="nil"/>
          <w:right w:val="nil"/>
          <w:between w:val="nil"/>
        </w:pBdr>
        <w:spacing w:line="240" w:lineRule="auto"/>
        <w:rPr>
          <w:color w:val="000000"/>
          <w:sz w:val="22"/>
          <w:szCs w:val="22"/>
        </w:rPr>
      </w:pPr>
    </w:p>
    <w:p w14:paraId="0000000C" w14:textId="77777777" w:rsidR="00037DB3" w:rsidRDefault="00E74B28">
      <w:pPr>
        <w:pBdr>
          <w:top w:val="nil"/>
          <w:left w:val="nil"/>
          <w:bottom w:val="none" w:sz="0" w:space="1" w:color="000000"/>
          <w:right w:val="nil"/>
          <w:between w:val="nil"/>
        </w:pBdr>
        <w:tabs>
          <w:tab w:val="left" w:pos="3665"/>
          <w:tab w:val="left" w:pos="10640"/>
        </w:tabs>
        <w:spacing w:before="160" w:line="240" w:lineRule="auto"/>
        <w:rPr>
          <w:b/>
          <w:smallCaps/>
          <w:color w:val="000000"/>
          <w:sz w:val="22"/>
          <w:szCs w:val="22"/>
        </w:rPr>
      </w:pPr>
      <w:r>
        <w:rPr>
          <w:rFonts w:eastAsia="Times New Roman"/>
          <w:strike/>
          <w:color w:val="DADADA"/>
          <w:sz w:val="40"/>
          <w:szCs w:val="40"/>
        </w:rPr>
        <w:tab/>
      </w:r>
      <w:r>
        <w:rPr>
          <w:rFonts w:eastAsia="Times New Roman"/>
          <w:b/>
          <w:smallCaps/>
          <w:color w:val="34393D"/>
          <w:highlight w:val="white"/>
        </w:rPr>
        <w:t xml:space="preserve">  EDUCATION AND TRAINING   </w:t>
      </w:r>
      <w:r>
        <w:rPr>
          <w:rFonts w:eastAsia="Times New Roman"/>
          <w:strike/>
          <w:color w:val="DADADA"/>
          <w:sz w:val="40"/>
          <w:szCs w:val="40"/>
        </w:rPr>
        <w:tab/>
      </w:r>
    </w:p>
    <w:p w14:paraId="0000000D" w14:textId="77777777" w:rsidR="00037DB3" w:rsidRDefault="00E74B28">
      <w:pPr>
        <w:pBdr>
          <w:top w:val="nil"/>
          <w:left w:val="nil"/>
          <w:bottom w:val="nil"/>
          <w:right w:val="nil"/>
          <w:between w:val="nil"/>
        </w:pBdr>
        <w:tabs>
          <w:tab w:val="right" w:pos="10620"/>
        </w:tabs>
        <w:spacing w:line="240" w:lineRule="auto"/>
        <w:rPr>
          <w:color w:val="000000"/>
          <w:sz w:val="22"/>
          <w:szCs w:val="22"/>
        </w:rPr>
      </w:pPr>
      <w:r>
        <w:rPr>
          <w:rFonts w:eastAsia="Times New Roman"/>
          <w:b/>
          <w:smallCaps/>
          <w:color w:val="000000"/>
          <w:sz w:val="22"/>
          <w:szCs w:val="22"/>
        </w:rPr>
        <w:t>Internship</w:t>
      </w:r>
      <w:r>
        <w:rPr>
          <w:rFonts w:eastAsia="Times New Roman"/>
          <w:color w:val="000000"/>
          <w:sz w:val="22"/>
          <w:szCs w:val="22"/>
        </w:rPr>
        <w:tab/>
        <w:t xml:space="preserve"> 07/2019 to 08/2019 </w:t>
      </w:r>
    </w:p>
    <w:p w14:paraId="0000000E" w14:textId="77777777" w:rsidR="00037DB3" w:rsidRDefault="00E74B28">
      <w:pPr>
        <w:pBdr>
          <w:top w:val="nil"/>
          <w:left w:val="nil"/>
          <w:bottom w:val="nil"/>
          <w:right w:val="nil"/>
          <w:between w:val="nil"/>
        </w:pBdr>
        <w:spacing w:line="240" w:lineRule="auto"/>
        <w:rPr>
          <w:color w:val="000000"/>
          <w:sz w:val="22"/>
          <w:szCs w:val="22"/>
        </w:rPr>
      </w:pPr>
      <w:r>
        <w:rPr>
          <w:rFonts w:eastAsia="Times New Roman"/>
          <w:b/>
          <w:color w:val="000000"/>
          <w:sz w:val="22"/>
          <w:szCs w:val="22"/>
        </w:rPr>
        <w:t>Max-Planck Institute for molecular biomedicine</w:t>
      </w:r>
      <w:r>
        <w:rPr>
          <w:rFonts w:eastAsia="Times New Roman"/>
          <w:color w:val="000000"/>
          <w:sz w:val="22"/>
          <w:szCs w:val="22"/>
        </w:rPr>
        <w:t>, Muenster, Germany</w:t>
      </w:r>
    </w:p>
    <w:p w14:paraId="0000000F" w14:textId="77777777" w:rsidR="00037DB3" w:rsidRDefault="00E74B28">
      <w:pPr>
        <w:numPr>
          <w:ilvl w:val="0"/>
          <w:numId w:val="8"/>
        </w:numPr>
        <w:pBdr>
          <w:top w:val="nil"/>
          <w:left w:val="none" w:sz="0" w:space="3" w:color="000000"/>
          <w:bottom w:val="nil"/>
          <w:right w:val="nil"/>
          <w:between w:val="nil"/>
        </w:pBdr>
        <w:spacing w:line="276" w:lineRule="auto"/>
        <w:ind w:left="640" w:hanging="261"/>
        <w:rPr>
          <w:color w:val="000000"/>
          <w:sz w:val="22"/>
          <w:szCs w:val="22"/>
        </w:rPr>
      </w:pPr>
      <w:r>
        <w:rPr>
          <w:rFonts w:eastAsia="Times New Roman"/>
          <w:color w:val="000000"/>
          <w:sz w:val="22"/>
          <w:szCs w:val="22"/>
        </w:rPr>
        <w:t>Learned single-cell RNA-Seq analysis pipeline (using BD Rhapsody Express / Il</w:t>
      </w:r>
      <w:sdt>
        <w:sdtPr>
          <w:tag w:val="goog_rdk_14"/>
          <w:id w:val="1513333012"/>
        </w:sdtPr>
        <w:sdtEndPr/>
        <w:sdtContent>
          <w:ins w:id="14" w:author="Eeh Pyoung Rhee" w:date="2020-09-25T09:39:00Z">
            <w:r>
              <w:rPr>
                <w:rFonts w:eastAsia="Times New Roman"/>
                <w:color w:val="000000"/>
                <w:sz w:val="22"/>
                <w:szCs w:val="22"/>
              </w:rPr>
              <w:t>l</w:t>
            </w:r>
          </w:ins>
        </w:sdtContent>
      </w:sdt>
      <w:r>
        <w:rPr>
          <w:rFonts w:eastAsia="Times New Roman"/>
          <w:color w:val="000000"/>
          <w:sz w:val="22"/>
          <w:szCs w:val="22"/>
        </w:rPr>
        <w:t>umina NextSeq550 system).</w:t>
      </w:r>
    </w:p>
    <w:p w14:paraId="00000010" w14:textId="77777777" w:rsidR="00037DB3" w:rsidRDefault="00E74B28">
      <w:pPr>
        <w:numPr>
          <w:ilvl w:val="0"/>
          <w:numId w:val="8"/>
        </w:numPr>
        <w:pBdr>
          <w:top w:val="nil"/>
          <w:left w:val="none" w:sz="0" w:space="3" w:color="000000"/>
          <w:bottom w:val="nil"/>
          <w:right w:val="nil"/>
          <w:between w:val="nil"/>
        </w:pBdr>
        <w:spacing w:line="276" w:lineRule="auto"/>
        <w:ind w:left="640" w:hanging="261"/>
        <w:rPr>
          <w:color w:val="000000"/>
          <w:sz w:val="22"/>
          <w:szCs w:val="22"/>
        </w:rPr>
      </w:pPr>
      <w:r>
        <w:rPr>
          <w:rFonts w:eastAsia="Times New Roman"/>
          <w:color w:val="000000"/>
          <w:sz w:val="22"/>
          <w:szCs w:val="22"/>
        </w:rPr>
        <w:t>Practical experience of the whole single-cell RNA sequencing process.</w:t>
      </w:r>
    </w:p>
    <w:p w14:paraId="00000011" w14:textId="77777777" w:rsidR="00037DB3" w:rsidRDefault="00037DB3">
      <w:pPr>
        <w:pBdr>
          <w:top w:val="nil"/>
          <w:left w:val="nil"/>
          <w:bottom w:val="nil"/>
          <w:right w:val="nil"/>
          <w:between w:val="nil"/>
        </w:pBdr>
        <w:tabs>
          <w:tab w:val="right" w:pos="10620"/>
        </w:tabs>
        <w:spacing w:line="240" w:lineRule="auto"/>
        <w:rPr>
          <w:b/>
          <w:smallCaps/>
          <w:color w:val="000000"/>
          <w:sz w:val="22"/>
          <w:szCs w:val="22"/>
        </w:rPr>
      </w:pPr>
    </w:p>
    <w:p w14:paraId="00000012" w14:textId="77777777" w:rsidR="00037DB3" w:rsidRDefault="00E74B28">
      <w:pPr>
        <w:pBdr>
          <w:top w:val="nil"/>
          <w:left w:val="nil"/>
          <w:bottom w:val="nil"/>
          <w:right w:val="nil"/>
          <w:between w:val="nil"/>
        </w:pBdr>
        <w:tabs>
          <w:tab w:val="right" w:pos="10620"/>
        </w:tabs>
        <w:spacing w:line="240" w:lineRule="auto"/>
        <w:rPr>
          <w:color w:val="000000"/>
          <w:sz w:val="22"/>
          <w:szCs w:val="22"/>
        </w:rPr>
      </w:pPr>
      <w:r>
        <w:rPr>
          <w:rFonts w:eastAsia="Times New Roman"/>
          <w:b/>
          <w:smallCaps/>
          <w:color w:val="000000"/>
          <w:sz w:val="22"/>
          <w:szCs w:val="22"/>
        </w:rPr>
        <w:t>Trainee</w:t>
      </w:r>
      <w:r>
        <w:rPr>
          <w:rFonts w:eastAsia="Times New Roman"/>
          <w:color w:val="000000"/>
          <w:sz w:val="22"/>
          <w:szCs w:val="22"/>
        </w:rPr>
        <w:tab/>
        <w:t xml:space="preserve"> 01/2019 to 06/2019 </w:t>
      </w:r>
    </w:p>
    <w:p w14:paraId="00000013" w14:textId="77777777" w:rsidR="00037DB3" w:rsidRDefault="00E74B28">
      <w:pPr>
        <w:pBdr>
          <w:top w:val="nil"/>
          <w:left w:val="nil"/>
          <w:bottom w:val="nil"/>
          <w:right w:val="nil"/>
          <w:between w:val="nil"/>
        </w:pBdr>
        <w:tabs>
          <w:tab w:val="right" w:pos="10620"/>
        </w:tabs>
        <w:spacing w:line="240" w:lineRule="auto"/>
        <w:rPr>
          <w:color w:val="000000"/>
          <w:sz w:val="22"/>
          <w:szCs w:val="22"/>
        </w:rPr>
      </w:pPr>
      <w:r>
        <w:rPr>
          <w:rFonts w:eastAsia="Times New Roman"/>
          <w:b/>
          <w:color w:val="000000"/>
          <w:sz w:val="22"/>
          <w:szCs w:val="22"/>
        </w:rPr>
        <w:t>Inter-university Semiconductor Research Center (ISRC)</w:t>
      </w:r>
      <w:r>
        <w:rPr>
          <w:rFonts w:eastAsia="Times New Roman"/>
          <w:color w:val="000000"/>
          <w:sz w:val="22"/>
          <w:szCs w:val="22"/>
        </w:rPr>
        <w:t>, Seoul, Korea</w:t>
      </w:r>
      <w:r>
        <w:rPr>
          <w:rFonts w:eastAsia="Times New Roman"/>
          <w:color w:val="000000"/>
          <w:sz w:val="22"/>
          <w:szCs w:val="22"/>
        </w:rPr>
        <w:tab/>
        <w:t xml:space="preserve"> </w:t>
      </w:r>
    </w:p>
    <w:p w14:paraId="00000014" w14:textId="77777777" w:rsidR="00037DB3" w:rsidRDefault="00E74B28">
      <w:pPr>
        <w:numPr>
          <w:ilvl w:val="0"/>
          <w:numId w:val="8"/>
        </w:numPr>
        <w:pBdr>
          <w:top w:val="nil"/>
          <w:left w:val="none" w:sz="0" w:space="3" w:color="000000"/>
          <w:bottom w:val="nil"/>
          <w:right w:val="nil"/>
          <w:between w:val="nil"/>
        </w:pBdr>
        <w:spacing w:line="276" w:lineRule="auto"/>
        <w:ind w:left="640" w:hanging="261"/>
        <w:rPr>
          <w:color w:val="000000"/>
          <w:sz w:val="22"/>
          <w:szCs w:val="22"/>
        </w:rPr>
      </w:pPr>
      <w:r>
        <w:rPr>
          <w:rFonts w:eastAsia="Times New Roman"/>
          <w:color w:val="000000"/>
          <w:sz w:val="22"/>
          <w:szCs w:val="22"/>
        </w:rPr>
        <w:t>Practical experience of the whole MEMS fabrication process.</w:t>
      </w:r>
    </w:p>
    <w:p w14:paraId="00000015" w14:textId="77777777" w:rsidR="00037DB3" w:rsidRDefault="00037DB3">
      <w:pPr>
        <w:pBdr>
          <w:top w:val="nil"/>
          <w:left w:val="nil"/>
          <w:bottom w:val="nil"/>
          <w:right w:val="nil"/>
          <w:between w:val="nil"/>
        </w:pBdr>
        <w:tabs>
          <w:tab w:val="right" w:pos="10620"/>
        </w:tabs>
        <w:spacing w:line="240" w:lineRule="auto"/>
        <w:rPr>
          <w:b/>
          <w:smallCaps/>
          <w:color w:val="000000"/>
          <w:sz w:val="22"/>
          <w:szCs w:val="22"/>
        </w:rPr>
      </w:pPr>
    </w:p>
    <w:p w14:paraId="00000016" w14:textId="77777777" w:rsidR="00037DB3" w:rsidRDefault="00E74B28">
      <w:pPr>
        <w:pBdr>
          <w:top w:val="nil"/>
          <w:left w:val="nil"/>
          <w:bottom w:val="nil"/>
          <w:right w:val="nil"/>
          <w:between w:val="nil"/>
        </w:pBdr>
        <w:tabs>
          <w:tab w:val="right" w:pos="10620"/>
        </w:tabs>
        <w:spacing w:line="240" w:lineRule="auto"/>
        <w:rPr>
          <w:color w:val="000000"/>
          <w:sz w:val="22"/>
          <w:szCs w:val="22"/>
        </w:rPr>
      </w:pPr>
      <w:r>
        <w:rPr>
          <w:rFonts w:eastAsia="Times New Roman"/>
          <w:b/>
          <w:smallCaps/>
          <w:color w:val="000000"/>
          <w:sz w:val="22"/>
          <w:szCs w:val="22"/>
        </w:rPr>
        <w:t>Master of Science</w:t>
      </w:r>
      <w:r>
        <w:rPr>
          <w:rFonts w:eastAsia="Times New Roman"/>
          <w:color w:val="000000"/>
          <w:sz w:val="22"/>
          <w:szCs w:val="22"/>
        </w:rPr>
        <w:t xml:space="preserve">: </w:t>
      </w:r>
      <w:r>
        <w:rPr>
          <w:rFonts w:eastAsia="Times New Roman"/>
          <w:smallCaps/>
          <w:color w:val="000000"/>
          <w:sz w:val="22"/>
          <w:szCs w:val="22"/>
        </w:rPr>
        <w:t xml:space="preserve">Mechanical engineering </w:t>
      </w:r>
      <w:r>
        <w:rPr>
          <w:rFonts w:eastAsia="Times New Roman"/>
          <w:color w:val="000000"/>
          <w:sz w:val="22"/>
          <w:szCs w:val="22"/>
        </w:rPr>
        <w:tab/>
        <w:t xml:space="preserve"> 02/2018 </w:t>
      </w:r>
    </w:p>
    <w:p w14:paraId="00000017" w14:textId="77777777" w:rsidR="00037DB3" w:rsidRDefault="00E74B28">
      <w:pPr>
        <w:pBdr>
          <w:top w:val="nil"/>
          <w:left w:val="nil"/>
          <w:bottom w:val="nil"/>
          <w:right w:val="nil"/>
          <w:between w:val="nil"/>
        </w:pBdr>
        <w:tabs>
          <w:tab w:val="right" w:pos="10620"/>
        </w:tabs>
        <w:spacing w:line="240" w:lineRule="auto"/>
        <w:rPr>
          <w:color w:val="000000"/>
          <w:sz w:val="22"/>
          <w:szCs w:val="22"/>
        </w:rPr>
      </w:pPr>
      <w:r>
        <w:rPr>
          <w:rFonts w:eastAsia="Times New Roman"/>
          <w:b/>
          <w:color w:val="000000"/>
          <w:sz w:val="22"/>
          <w:szCs w:val="22"/>
        </w:rPr>
        <w:t>Korea University</w:t>
      </w:r>
      <w:r>
        <w:rPr>
          <w:rFonts w:eastAsia="Times New Roman"/>
          <w:color w:val="000000"/>
          <w:sz w:val="22"/>
          <w:szCs w:val="22"/>
        </w:rPr>
        <w:t>, Seoul, Korea</w:t>
      </w:r>
    </w:p>
    <w:p w14:paraId="00000018" w14:textId="77777777" w:rsidR="00037DB3" w:rsidRDefault="00E74B28">
      <w:pPr>
        <w:pBdr>
          <w:top w:val="nil"/>
          <w:left w:val="nil"/>
          <w:bottom w:val="nil"/>
          <w:right w:val="nil"/>
          <w:between w:val="nil"/>
        </w:pBdr>
        <w:spacing w:line="240" w:lineRule="auto"/>
        <w:rPr>
          <w:color w:val="000000"/>
          <w:sz w:val="22"/>
          <w:szCs w:val="22"/>
        </w:rPr>
      </w:pPr>
      <w:r>
        <w:rPr>
          <w:rFonts w:eastAsia="Times New Roman"/>
          <w:color w:val="000000"/>
          <w:sz w:val="22"/>
          <w:szCs w:val="22"/>
        </w:rPr>
        <w:t>M.Sc. in Mechanical Engineering. Thesis under the supervision of Prof. Dr. SungSoo Na</w:t>
      </w:r>
    </w:p>
    <w:p w14:paraId="00000019" w14:textId="77777777" w:rsidR="00037DB3" w:rsidRDefault="00E74B28">
      <w:pPr>
        <w:numPr>
          <w:ilvl w:val="0"/>
          <w:numId w:val="8"/>
        </w:numPr>
        <w:pBdr>
          <w:top w:val="nil"/>
          <w:left w:val="none" w:sz="0" w:space="3" w:color="000000"/>
          <w:bottom w:val="nil"/>
          <w:right w:val="nil"/>
          <w:between w:val="nil"/>
        </w:pBdr>
        <w:spacing w:line="276" w:lineRule="auto"/>
        <w:ind w:left="640" w:hanging="261"/>
        <w:rPr>
          <w:color w:val="000000"/>
          <w:sz w:val="22"/>
          <w:szCs w:val="22"/>
        </w:rPr>
      </w:pPr>
      <w:r>
        <w:rPr>
          <w:rFonts w:eastAsia="Times New Roman"/>
          <w:color w:val="000000"/>
          <w:sz w:val="22"/>
          <w:szCs w:val="22"/>
        </w:rPr>
        <w:t>Dissertation: " Single-nucleotide polymorphism and low signal-to-noise ratio DNA detection using resonance frequency and voltammetry."</w:t>
      </w:r>
    </w:p>
    <w:p w14:paraId="0000001A" w14:textId="77777777" w:rsidR="00037DB3" w:rsidRDefault="00037DB3">
      <w:pPr>
        <w:pBdr>
          <w:top w:val="nil"/>
          <w:left w:val="none" w:sz="0" w:space="3" w:color="000000"/>
          <w:bottom w:val="nil"/>
          <w:right w:val="nil"/>
          <w:between w:val="nil"/>
        </w:pBdr>
        <w:spacing w:line="276" w:lineRule="auto"/>
        <w:ind w:left="640"/>
        <w:rPr>
          <w:color w:val="000000"/>
          <w:sz w:val="22"/>
          <w:szCs w:val="22"/>
        </w:rPr>
      </w:pPr>
    </w:p>
    <w:p w14:paraId="0000001B" w14:textId="77777777" w:rsidR="00037DB3" w:rsidRDefault="00E74B28">
      <w:pPr>
        <w:pBdr>
          <w:top w:val="nil"/>
          <w:left w:val="nil"/>
          <w:bottom w:val="nil"/>
          <w:right w:val="nil"/>
          <w:between w:val="nil"/>
        </w:pBdr>
        <w:tabs>
          <w:tab w:val="right" w:pos="10620"/>
        </w:tabs>
        <w:spacing w:before="120" w:line="240" w:lineRule="auto"/>
        <w:rPr>
          <w:color w:val="000000"/>
          <w:sz w:val="22"/>
          <w:szCs w:val="22"/>
        </w:rPr>
      </w:pPr>
      <w:r>
        <w:rPr>
          <w:rFonts w:eastAsia="Times New Roman"/>
          <w:b/>
          <w:smallCaps/>
          <w:color w:val="000000"/>
          <w:sz w:val="22"/>
          <w:szCs w:val="22"/>
        </w:rPr>
        <w:t>Bachelor of science</w:t>
      </w:r>
      <w:r>
        <w:rPr>
          <w:rFonts w:eastAsia="Times New Roman"/>
          <w:smallCaps/>
          <w:color w:val="000000"/>
          <w:sz w:val="22"/>
          <w:szCs w:val="22"/>
        </w:rPr>
        <w:t>:</w:t>
      </w:r>
      <w:r>
        <w:rPr>
          <w:rFonts w:eastAsia="Times New Roman"/>
          <w:color w:val="000000"/>
          <w:sz w:val="22"/>
          <w:szCs w:val="22"/>
        </w:rPr>
        <w:t xml:space="preserve"> </w:t>
      </w:r>
      <w:r>
        <w:rPr>
          <w:rFonts w:eastAsia="Times New Roman"/>
          <w:smallCaps/>
          <w:color w:val="000000"/>
          <w:sz w:val="22"/>
          <w:szCs w:val="22"/>
        </w:rPr>
        <w:t>mechatronics engineering</w:t>
      </w:r>
      <w:r>
        <w:rPr>
          <w:rFonts w:eastAsia="Times New Roman"/>
          <w:color w:val="000000"/>
          <w:sz w:val="22"/>
          <w:szCs w:val="22"/>
        </w:rPr>
        <w:t xml:space="preserve"> </w:t>
      </w:r>
      <w:r>
        <w:rPr>
          <w:rFonts w:eastAsia="Times New Roman"/>
          <w:color w:val="000000"/>
          <w:sz w:val="22"/>
          <w:szCs w:val="22"/>
        </w:rPr>
        <w:tab/>
      </w:r>
      <w:sdt>
        <w:sdtPr>
          <w:tag w:val="goog_rdk_15"/>
          <w:id w:val="-308486463"/>
        </w:sdtPr>
        <w:sdtEndPr/>
        <w:sdtContent>
          <w:commentRangeStart w:id="15"/>
        </w:sdtContent>
      </w:sdt>
      <w:r>
        <w:rPr>
          <w:rFonts w:eastAsia="Times New Roman"/>
          <w:color w:val="000000"/>
          <w:sz w:val="22"/>
          <w:szCs w:val="22"/>
        </w:rPr>
        <w:t xml:space="preserve"> 08/2015 </w:t>
      </w:r>
      <w:commentRangeEnd w:id="15"/>
      <w:r>
        <w:commentReference w:id="15"/>
      </w:r>
    </w:p>
    <w:p w14:paraId="0000001C" w14:textId="09FE3498" w:rsidR="00037DB3" w:rsidRDefault="009E1FB4">
      <w:pPr>
        <w:pBdr>
          <w:top w:val="nil"/>
          <w:left w:val="nil"/>
          <w:bottom w:val="nil"/>
          <w:right w:val="nil"/>
          <w:between w:val="nil"/>
        </w:pBdr>
        <w:spacing w:line="240" w:lineRule="auto"/>
        <w:rPr>
          <w:color w:val="000000"/>
          <w:sz w:val="22"/>
          <w:szCs w:val="22"/>
        </w:rPr>
      </w:pPr>
      <w:r w:rsidRPr="009E1FB4">
        <w:rPr>
          <w:rFonts w:eastAsia="Times New Roman"/>
          <w:b/>
          <w:color w:val="000000"/>
          <w:sz w:val="22"/>
          <w:szCs w:val="22"/>
        </w:rPr>
        <w:t>Tech University of Korea</w:t>
      </w:r>
      <w:r w:rsidR="00E74B28">
        <w:rPr>
          <w:rFonts w:eastAsia="Times New Roman"/>
          <w:color w:val="000000"/>
          <w:sz w:val="22"/>
          <w:szCs w:val="22"/>
        </w:rPr>
        <w:t>, Gyeonggi-do, Korea</w:t>
      </w:r>
    </w:p>
    <w:p w14:paraId="0000001D" w14:textId="77777777" w:rsidR="00037DB3" w:rsidRDefault="00037DB3">
      <w:pPr>
        <w:pBdr>
          <w:top w:val="nil"/>
          <w:left w:val="nil"/>
          <w:bottom w:val="nil"/>
          <w:right w:val="nil"/>
          <w:between w:val="nil"/>
        </w:pBdr>
        <w:spacing w:line="240" w:lineRule="auto"/>
        <w:rPr>
          <w:color w:val="000000"/>
          <w:sz w:val="8"/>
          <w:szCs w:val="8"/>
        </w:rPr>
      </w:pPr>
    </w:p>
    <w:p w14:paraId="0000001E" w14:textId="77777777" w:rsidR="00037DB3" w:rsidRDefault="00E74B28">
      <w:pPr>
        <w:numPr>
          <w:ilvl w:val="0"/>
          <w:numId w:val="1"/>
        </w:numPr>
        <w:pBdr>
          <w:top w:val="nil"/>
          <w:left w:val="none" w:sz="0" w:space="3" w:color="000000"/>
          <w:bottom w:val="nil"/>
          <w:right w:val="nil"/>
          <w:between w:val="nil"/>
        </w:pBdr>
        <w:spacing w:line="276" w:lineRule="auto"/>
        <w:ind w:left="640" w:hanging="261"/>
        <w:rPr>
          <w:color w:val="000000"/>
          <w:sz w:val="22"/>
          <w:szCs w:val="22"/>
        </w:rPr>
      </w:pPr>
      <w:r>
        <w:rPr>
          <w:rFonts w:eastAsia="Times New Roman"/>
          <w:color w:val="000000"/>
          <w:sz w:val="22"/>
          <w:szCs w:val="22"/>
        </w:rPr>
        <w:t xml:space="preserve">Graduation project: Moving Guide Apparatus </w:t>
      </w:r>
      <w:sdt>
        <w:sdtPr>
          <w:tag w:val="goog_rdk_16"/>
          <w:id w:val="-2025938249"/>
        </w:sdtPr>
        <w:sdtEndPr/>
        <w:sdtContent>
          <w:commentRangeStart w:id="16"/>
        </w:sdtContent>
      </w:sdt>
      <w:r>
        <w:rPr>
          <w:rFonts w:eastAsia="Times New Roman"/>
          <w:color w:val="000000"/>
          <w:sz w:val="22"/>
          <w:szCs w:val="22"/>
        </w:rPr>
        <w:t>(A</w:t>
      </w:r>
      <w:sdt>
        <w:sdtPr>
          <w:tag w:val="goog_rdk_17"/>
          <w:id w:val="-1241715731"/>
        </w:sdtPr>
        <w:sdtEndPr/>
        <w:sdtContent>
          <w:ins w:id="17" w:author="Eeh Pyoung Rhee" w:date="2020-09-25T10:15:00Z">
            <w:r>
              <w:rPr>
                <w:rFonts w:eastAsia="Times New Roman"/>
                <w:color w:val="000000"/>
                <w:sz w:val="22"/>
                <w:szCs w:val="22"/>
              </w:rPr>
              <w:t>n</w:t>
            </w:r>
          </w:ins>
        </w:sdtContent>
      </w:sdt>
      <w:r>
        <w:rPr>
          <w:rFonts w:eastAsia="Times New Roman"/>
          <w:color w:val="000000"/>
          <w:sz w:val="22"/>
          <w:szCs w:val="22"/>
        </w:rPr>
        <w:t xml:space="preserve"> apparatus </w:t>
      </w:r>
      <w:sdt>
        <w:sdtPr>
          <w:tag w:val="goog_rdk_18"/>
          <w:id w:val="1553740590"/>
        </w:sdtPr>
        <w:sdtEndPr/>
        <w:sdtContent>
          <w:ins w:id="18" w:author="Eeh Pyoung Rhee" w:date="2020-09-25T10:15:00Z">
            <w:r>
              <w:rPr>
                <w:rFonts w:eastAsia="Times New Roman"/>
                <w:color w:val="000000"/>
                <w:sz w:val="22"/>
                <w:szCs w:val="22"/>
              </w:rPr>
              <w:t xml:space="preserve">that </w:t>
            </w:r>
          </w:ins>
        </w:sdtContent>
      </w:sdt>
      <w:r>
        <w:rPr>
          <w:rFonts w:eastAsia="Times New Roman"/>
          <w:color w:val="000000"/>
          <w:sz w:val="22"/>
          <w:szCs w:val="22"/>
        </w:rPr>
        <w:t>recognizes the user and detect</w:t>
      </w:r>
      <w:sdt>
        <w:sdtPr>
          <w:tag w:val="goog_rdk_19"/>
          <w:id w:val="-1389259736"/>
        </w:sdtPr>
        <w:sdtEndPr/>
        <w:sdtContent>
          <w:ins w:id="19" w:author="Eeh Pyoung Rhee" w:date="2020-09-25T10:16:00Z">
            <w:r>
              <w:rPr>
                <w:rFonts w:eastAsia="Times New Roman"/>
                <w:color w:val="000000"/>
                <w:sz w:val="22"/>
                <w:szCs w:val="22"/>
              </w:rPr>
              <w:t>s</w:t>
            </w:r>
          </w:ins>
        </w:sdtContent>
      </w:sdt>
      <w:r>
        <w:rPr>
          <w:rFonts w:eastAsia="Times New Roman"/>
          <w:color w:val="000000"/>
          <w:sz w:val="22"/>
          <w:szCs w:val="22"/>
        </w:rPr>
        <w:t xml:space="preserve"> obstacles</w:t>
      </w:r>
      <w:sdt>
        <w:sdtPr>
          <w:tag w:val="goog_rdk_20"/>
          <w:id w:val="272378513"/>
        </w:sdtPr>
        <w:sdtEndPr/>
        <w:sdtContent>
          <w:del w:id="20" w:author="Eeh Pyoung Rhee" w:date="2020-09-25T10:16:00Z">
            <w:r>
              <w:rPr>
                <w:rFonts w:eastAsia="Times New Roman"/>
                <w:color w:val="000000"/>
                <w:sz w:val="22"/>
                <w:szCs w:val="22"/>
              </w:rPr>
              <w:delText>,</w:delText>
            </w:r>
          </w:del>
        </w:sdtContent>
      </w:sdt>
      <w:r>
        <w:rPr>
          <w:rFonts w:eastAsia="Times New Roman"/>
          <w:color w:val="000000"/>
          <w:sz w:val="22"/>
          <w:szCs w:val="22"/>
        </w:rPr>
        <w:t xml:space="preserve"> using NI LabView vision and SolidWorks). </w:t>
      </w:r>
      <w:commentRangeEnd w:id="16"/>
      <w:r>
        <w:commentReference w:id="16"/>
      </w:r>
    </w:p>
    <w:p w14:paraId="0000001F" w14:textId="77777777" w:rsidR="00037DB3" w:rsidRDefault="00037DB3">
      <w:pPr>
        <w:pBdr>
          <w:top w:val="nil"/>
          <w:left w:val="nil"/>
          <w:bottom w:val="none" w:sz="0" w:space="1" w:color="000000"/>
          <w:right w:val="nil"/>
          <w:between w:val="nil"/>
        </w:pBdr>
        <w:tabs>
          <w:tab w:val="left" w:pos="4042"/>
          <w:tab w:val="left" w:pos="10640"/>
        </w:tabs>
        <w:spacing w:before="160" w:line="240" w:lineRule="auto"/>
        <w:jc w:val="center"/>
        <w:rPr>
          <w:b/>
          <w:smallCaps/>
          <w:color w:val="000000"/>
          <w:sz w:val="22"/>
          <w:szCs w:val="22"/>
        </w:rPr>
      </w:pPr>
    </w:p>
    <w:p w14:paraId="00000020" w14:textId="77777777" w:rsidR="00037DB3" w:rsidRDefault="00E74B28">
      <w:pPr>
        <w:pBdr>
          <w:top w:val="nil"/>
          <w:left w:val="nil"/>
          <w:bottom w:val="none" w:sz="0" w:space="1" w:color="000000"/>
          <w:right w:val="nil"/>
          <w:between w:val="nil"/>
        </w:pBdr>
        <w:tabs>
          <w:tab w:val="left" w:pos="3925"/>
          <w:tab w:val="left" w:pos="10640"/>
        </w:tabs>
        <w:spacing w:line="240" w:lineRule="auto"/>
        <w:jc w:val="center"/>
        <w:rPr>
          <w:strike/>
          <w:color w:val="DADADA"/>
          <w:sz w:val="40"/>
          <w:szCs w:val="40"/>
        </w:rPr>
      </w:pPr>
      <w:r>
        <w:rPr>
          <w:rFonts w:eastAsia="Times New Roman"/>
          <w:b/>
          <w:smallCaps/>
          <w:color w:val="000000"/>
          <w:sz w:val="22"/>
          <w:szCs w:val="22"/>
        </w:rPr>
        <w:t xml:space="preserve"> </w:t>
      </w:r>
      <w:r>
        <w:rPr>
          <w:rFonts w:eastAsia="Times New Roman"/>
          <w:strike/>
          <w:color w:val="DADADA"/>
          <w:sz w:val="40"/>
          <w:szCs w:val="40"/>
        </w:rPr>
        <w:tab/>
      </w:r>
      <w:r>
        <w:rPr>
          <w:rFonts w:eastAsia="Times New Roman"/>
          <w:b/>
          <w:smallCaps/>
          <w:color w:val="34393D"/>
          <w:highlight w:val="white"/>
        </w:rPr>
        <w:t xml:space="preserve">RESEARCH EXPERIENCE </w:t>
      </w:r>
      <w:r>
        <w:rPr>
          <w:rFonts w:eastAsia="Times New Roman"/>
          <w:strike/>
          <w:color w:val="DADADA"/>
          <w:sz w:val="40"/>
          <w:szCs w:val="40"/>
        </w:rPr>
        <w:tab/>
      </w:r>
    </w:p>
    <w:p w14:paraId="00000021" w14:textId="77777777" w:rsidR="00037DB3" w:rsidRDefault="00E74B28">
      <w:pPr>
        <w:pBdr>
          <w:top w:val="nil"/>
          <w:left w:val="nil"/>
          <w:bottom w:val="nil"/>
          <w:right w:val="nil"/>
          <w:between w:val="nil"/>
        </w:pBdr>
        <w:spacing w:line="240" w:lineRule="auto"/>
        <w:jc w:val="center"/>
        <w:rPr>
          <w:b/>
          <w:smallCaps/>
          <w:color w:val="000000"/>
          <w:sz w:val="22"/>
          <w:szCs w:val="22"/>
        </w:rPr>
      </w:pPr>
      <w:r>
        <w:rPr>
          <w:rFonts w:eastAsia="Times New Roman"/>
          <w:b/>
          <w:smallCaps/>
          <w:color w:val="000000"/>
          <w:sz w:val="22"/>
          <w:szCs w:val="22"/>
        </w:rPr>
        <w:t>Broad Institute Of MIT &amp; Harvard</w:t>
      </w:r>
    </w:p>
    <w:p w14:paraId="00000022" w14:textId="77777777" w:rsidR="00037DB3" w:rsidRDefault="00E74B28">
      <w:pPr>
        <w:pBdr>
          <w:top w:val="nil"/>
          <w:left w:val="nil"/>
          <w:bottom w:val="nil"/>
          <w:right w:val="nil"/>
          <w:between w:val="nil"/>
        </w:pBdr>
        <w:spacing w:line="240" w:lineRule="auto"/>
        <w:jc w:val="center"/>
        <w:rPr>
          <w:color w:val="000000"/>
          <w:sz w:val="22"/>
          <w:szCs w:val="22"/>
        </w:rPr>
      </w:pPr>
      <w:r>
        <w:rPr>
          <w:rFonts w:eastAsia="Times New Roman"/>
          <w:color w:val="000000"/>
          <w:sz w:val="22"/>
          <w:szCs w:val="22"/>
        </w:rPr>
        <w:t>Cambridge, Massachusetts</w:t>
      </w:r>
    </w:p>
    <w:p w14:paraId="00000023" w14:textId="77777777" w:rsidR="00037DB3" w:rsidRDefault="00E74B28">
      <w:pPr>
        <w:pBdr>
          <w:top w:val="nil"/>
          <w:left w:val="nil"/>
          <w:bottom w:val="nil"/>
          <w:right w:val="nil"/>
          <w:between w:val="nil"/>
        </w:pBdr>
        <w:tabs>
          <w:tab w:val="right" w:pos="10620"/>
        </w:tabs>
        <w:spacing w:line="240" w:lineRule="auto"/>
        <w:rPr>
          <w:color w:val="000000"/>
          <w:sz w:val="22"/>
          <w:szCs w:val="22"/>
        </w:rPr>
      </w:pPr>
      <w:r>
        <w:rPr>
          <w:rFonts w:eastAsia="Times New Roman"/>
          <w:b/>
          <w:color w:val="000000"/>
          <w:sz w:val="22"/>
          <w:szCs w:val="22"/>
        </w:rPr>
        <w:t>Research Scholar</w:t>
      </w:r>
      <w:r>
        <w:rPr>
          <w:rFonts w:eastAsia="Times New Roman"/>
          <w:color w:val="000000"/>
          <w:sz w:val="22"/>
          <w:szCs w:val="22"/>
        </w:rPr>
        <w:t xml:space="preserve"> </w:t>
      </w:r>
      <w:r>
        <w:rPr>
          <w:rFonts w:eastAsia="Times New Roman"/>
          <w:color w:val="000000"/>
          <w:sz w:val="22"/>
          <w:szCs w:val="22"/>
        </w:rPr>
        <w:tab/>
        <w:t xml:space="preserve"> 03/2020 to Present </w:t>
      </w:r>
    </w:p>
    <w:p w14:paraId="00000024" w14:textId="77777777" w:rsidR="00037DB3" w:rsidRDefault="00E74B28">
      <w:pPr>
        <w:pBdr>
          <w:top w:val="nil"/>
          <w:left w:val="nil"/>
          <w:bottom w:val="nil"/>
          <w:right w:val="nil"/>
          <w:between w:val="nil"/>
        </w:pBdr>
        <w:spacing w:line="240" w:lineRule="auto"/>
        <w:rPr>
          <w:color w:val="000000"/>
          <w:sz w:val="22"/>
          <w:szCs w:val="22"/>
        </w:rPr>
      </w:pPr>
      <w:r>
        <w:rPr>
          <w:rFonts w:eastAsia="Times New Roman"/>
          <w:color w:val="000000"/>
          <w:sz w:val="22"/>
          <w:szCs w:val="22"/>
        </w:rPr>
        <w:t xml:space="preserve">- </w:t>
      </w:r>
      <w:sdt>
        <w:sdtPr>
          <w:tag w:val="goog_rdk_21"/>
          <w:id w:val="-1078900626"/>
        </w:sdtPr>
        <w:sdtEndPr/>
        <w:sdtContent>
          <w:commentRangeStart w:id="21"/>
        </w:sdtContent>
      </w:sdt>
      <w:r>
        <w:rPr>
          <w:rFonts w:eastAsia="Times New Roman"/>
          <w:color w:val="000000"/>
          <w:sz w:val="22"/>
          <w:szCs w:val="22"/>
        </w:rPr>
        <w:t>Devised a Biomedical Data Translator</w:t>
      </w:r>
      <w:commentRangeEnd w:id="21"/>
      <w:r>
        <w:commentReference w:id="21"/>
      </w:r>
      <w:r>
        <w:rPr>
          <w:rFonts w:eastAsia="Times New Roman"/>
          <w:color w:val="000000"/>
          <w:sz w:val="22"/>
          <w:szCs w:val="22"/>
        </w:rPr>
        <w:t xml:space="preserve"> (</w:t>
      </w:r>
      <w:hyperlink r:id="rId12">
        <w:r>
          <w:rPr>
            <w:rFonts w:eastAsia="Times New Roman"/>
            <w:color w:val="000000"/>
            <w:sz w:val="22"/>
            <w:szCs w:val="22"/>
          </w:rPr>
          <w:t>http://ncats.nih.gov/translator</w:t>
        </w:r>
      </w:hyperlink>
      <w:r>
        <w:rPr>
          <w:rFonts w:eastAsia="Times New Roman"/>
          <w:color w:val="000000"/>
          <w:sz w:val="22"/>
          <w:szCs w:val="22"/>
        </w:rPr>
        <w:t>) that interprets genes and compounds. Especially with the RxNorm database. Participated in NIH Translator meeting.</w:t>
      </w:r>
    </w:p>
    <w:p w14:paraId="00000025" w14:textId="77777777" w:rsidR="00037DB3" w:rsidRDefault="00E74B28">
      <w:pPr>
        <w:pBdr>
          <w:top w:val="nil"/>
          <w:left w:val="nil"/>
          <w:bottom w:val="nil"/>
          <w:right w:val="nil"/>
          <w:between w:val="nil"/>
        </w:pBdr>
        <w:spacing w:line="240" w:lineRule="auto"/>
        <w:rPr>
          <w:color w:val="000000"/>
          <w:sz w:val="22"/>
          <w:szCs w:val="22"/>
        </w:rPr>
      </w:pPr>
      <w:r>
        <w:rPr>
          <w:rFonts w:eastAsia="Times New Roman"/>
          <w:color w:val="000000"/>
          <w:sz w:val="22"/>
          <w:szCs w:val="22"/>
        </w:rPr>
        <w:t>- Developed a</w:t>
      </w:r>
      <w:sdt>
        <w:sdtPr>
          <w:tag w:val="goog_rdk_22"/>
          <w:id w:val="-282276539"/>
        </w:sdtPr>
        <w:sdtEndPr/>
        <w:sdtContent>
          <w:ins w:id="22" w:author="Eeh Pyoung Rhee" w:date="2020-09-25T10:24:00Z">
            <w:r>
              <w:rPr>
                <w:rFonts w:eastAsia="Times New Roman"/>
                <w:color w:val="000000"/>
                <w:sz w:val="22"/>
                <w:szCs w:val="22"/>
              </w:rPr>
              <w:t xml:space="preserve"> web-based</w:t>
            </w:r>
          </w:ins>
        </w:sdtContent>
      </w:sdt>
      <w:sdt>
        <w:sdtPr>
          <w:tag w:val="goog_rdk_23"/>
          <w:id w:val="736209765"/>
        </w:sdtPr>
        <w:sdtEndPr/>
        <w:sdtContent>
          <w:del w:id="23" w:author="Eeh Pyoung Rhee" w:date="2020-09-25T10:24:00Z">
            <w:r>
              <w:rPr>
                <w:rFonts w:eastAsia="Times New Roman"/>
                <w:color w:val="000000"/>
                <w:sz w:val="22"/>
                <w:szCs w:val="22"/>
              </w:rPr>
              <w:delText xml:space="preserve">n Advising Tool for </w:delText>
            </w:r>
          </w:del>
        </w:sdtContent>
      </w:sdt>
      <w:r>
        <w:rPr>
          <w:rFonts w:eastAsia="Times New Roman"/>
          <w:color w:val="000000"/>
          <w:sz w:val="22"/>
          <w:szCs w:val="22"/>
        </w:rPr>
        <w:t>Gene and Comp</w:t>
      </w:r>
      <w:r>
        <w:rPr>
          <w:rFonts w:eastAsia="Times New Roman"/>
          <w:color w:val="000000"/>
          <w:sz w:val="22"/>
          <w:szCs w:val="22"/>
        </w:rPr>
        <w:t xml:space="preserve">ound </w:t>
      </w:r>
      <w:sdt>
        <w:sdtPr>
          <w:tag w:val="goog_rdk_24"/>
          <w:id w:val="-1582287910"/>
        </w:sdtPr>
        <w:sdtEndPr/>
        <w:sdtContent>
          <w:ins w:id="24" w:author="Eeh Pyoung Rhee" w:date="2020-09-25T10:24:00Z">
            <w:r>
              <w:rPr>
                <w:rFonts w:eastAsia="Times New Roman"/>
                <w:color w:val="000000"/>
                <w:sz w:val="22"/>
                <w:szCs w:val="22"/>
              </w:rPr>
              <w:t>search tool</w:t>
            </w:r>
          </w:ins>
        </w:sdtContent>
      </w:sdt>
      <w:sdt>
        <w:sdtPr>
          <w:tag w:val="goog_rdk_25"/>
          <w:id w:val="-1933971264"/>
        </w:sdtPr>
        <w:sdtEndPr/>
        <w:sdtContent>
          <w:del w:id="25" w:author="Eeh Pyoung Rhee" w:date="2020-09-25T10:24:00Z">
            <w:r>
              <w:rPr>
                <w:rFonts w:eastAsia="Times New Roman"/>
                <w:color w:val="000000"/>
                <w:sz w:val="22"/>
                <w:szCs w:val="22"/>
              </w:rPr>
              <w:delText>web page for researchers. This</w:delText>
            </w:r>
          </w:del>
        </w:sdtContent>
      </w:sdt>
      <w:sdt>
        <w:sdtPr>
          <w:tag w:val="goog_rdk_26"/>
          <w:id w:val="1787776000"/>
        </w:sdtPr>
        <w:sdtEndPr/>
        <w:sdtContent>
          <w:ins w:id="26" w:author="Eeh Pyoung Rhee" w:date="2020-09-25T10:24:00Z">
            <w:r>
              <w:rPr>
                <w:rFonts w:eastAsia="Times New Roman"/>
                <w:color w:val="000000"/>
                <w:sz w:val="22"/>
                <w:szCs w:val="22"/>
              </w:rPr>
              <w:t xml:space="preserve"> that</w:t>
            </w:r>
          </w:ins>
        </w:sdtContent>
      </w:sdt>
      <w:sdt>
        <w:sdtPr>
          <w:tag w:val="goog_rdk_27"/>
          <w:id w:val="-373612774"/>
        </w:sdtPr>
        <w:sdtEndPr/>
        <w:sdtContent>
          <w:del w:id="27" w:author="Eeh Pyoung Rhee" w:date="2020-09-25T10:24:00Z">
            <w:r>
              <w:rPr>
                <w:rFonts w:eastAsia="Times New Roman"/>
                <w:color w:val="000000"/>
                <w:sz w:val="22"/>
                <w:szCs w:val="22"/>
              </w:rPr>
              <w:delText xml:space="preserve"> tool</w:delText>
            </w:r>
          </w:del>
        </w:sdtContent>
      </w:sdt>
      <w:r>
        <w:rPr>
          <w:rFonts w:eastAsia="Times New Roman"/>
          <w:color w:val="000000"/>
          <w:sz w:val="22"/>
          <w:szCs w:val="22"/>
        </w:rPr>
        <w:t xml:space="preserve"> allows researchers to quickly retrieve information of genes or comp</w:t>
      </w:r>
      <w:sdt>
        <w:sdtPr>
          <w:tag w:val="goog_rdk_28"/>
          <w:id w:val="1996600736"/>
        </w:sdtPr>
        <w:sdtEndPr/>
        <w:sdtContent>
          <w:ins w:id="28" w:author="Eeh Pyoung Rhee" w:date="2020-09-25T09:41:00Z">
            <w:r>
              <w:rPr>
                <w:rFonts w:eastAsia="Times New Roman"/>
                <w:color w:val="000000"/>
                <w:sz w:val="22"/>
                <w:szCs w:val="22"/>
              </w:rPr>
              <w:t>o</w:t>
            </w:r>
          </w:ins>
        </w:sdtContent>
      </w:sdt>
      <w:r>
        <w:rPr>
          <w:rFonts w:eastAsia="Times New Roman"/>
          <w:color w:val="000000"/>
          <w:sz w:val="22"/>
          <w:szCs w:val="22"/>
        </w:rPr>
        <w:t xml:space="preserve">unds and </w:t>
      </w:r>
      <w:sdt>
        <w:sdtPr>
          <w:tag w:val="goog_rdk_29"/>
          <w:id w:val="660895118"/>
        </w:sdtPr>
        <w:sdtEndPr/>
        <w:sdtContent>
          <w:commentRangeStart w:id="29"/>
        </w:sdtContent>
      </w:sdt>
      <w:r>
        <w:rPr>
          <w:rFonts w:eastAsia="Times New Roman"/>
          <w:color w:val="000000"/>
          <w:sz w:val="22"/>
          <w:szCs w:val="22"/>
        </w:rPr>
        <w:t xml:space="preserve">match it to their research. </w:t>
      </w:r>
      <w:commentRangeEnd w:id="29"/>
      <w:r>
        <w:commentReference w:id="29"/>
      </w:r>
      <w:r>
        <w:rPr>
          <w:rFonts w:eastAsia="Times New Roman"/>
          <w:color w:val="000000"/>
          <w:sz w:val="22"/>
          <w:szCs w:val="22"/>
        </w:rPr>
        <w:t xml:space="preserve">Manuscript pending. </w:t>
      </w:r>
    </w:p>
    <w:p w14:paraId="00000026" w14:textId="77777777" w:rsidR="00037DB3" w:rsidRDefault="00037DB3">
      <w:pPr>
        <w:pBdr>
          <w:top w:val="nil"/>
          <w:left w:val="nil"/>
          <w:bottom w:val="nil"/>
          <w:right w:val="nil"/>
          <w:between w:val="nil"/>
        </w:pBdr>
        <w:spacing w:line="240" w:lineRule="auto"/>
        <w:rPr>
          <w:color w:val="000000"/>
          <w:sz w:val="22"/>
          <w:szCs w:val="22"/>
        </w:rPr>
      </w:pPr>
    </w:p>
    <w:p w14:paraId="00000027" w14:textId="77777777" w:rsidR="00037DB3" w:rsidRDefault="00E74B28">
      <w:pPr>
        <w:pBdr>
          <w:top w:val="nil"/>
          <w:left w:val="nil"/>
          <w:bottom w:val="nil"/>
          <w:right w:val="nil"/>
          <w:between w:val="nil"/>
        </w:pBdr>
        <w:spacing w:line="240" w:lineRule="auto"/>
        <w:jc w:val="center"/>
        <w:rPr>
          <w:b/>
          <w:smallCaps/>
          <w:color w:val="000000"/>
          <w:sz w:val="22"/>
          <w:szCs w:val="22"/>
        </w:rPr>
      </w:pPr>
      <w:r>
        <w:rPr>
          <w:rFonts w:eastAsia="Times New Roman"/>
          <w:b/>
          <w:smallCaps/>
          <w:color w:val="000000"/>
          <w:sz w:val="22"/>
          <w:szCs w:val="22"/>
        </w:rPr>
        <w:t>Rokit Genomics</w:t>
      </w:r>
    </w:p>
    <w:p w14:paraId="00000028" w14:textId="77777777" w:rsidR="00037DB3" w:rsidRDefault="00E74B28">
      <w:pPr>
        <w:pBdr>
          <w:top w:val="nil"/>
          <w:left w:val="nil"/>
          <w:bottom w:val="nil"/>
          <w:right w:val="nil"/>
          <w:between w:val="nil"/>
        </w:pBdr>
        <w:spacing w:line="240" w:lineRule="auto"/>
        <w:jc w:val="center"/>
        <w:rPr>
          <w:color w:val="000000"/>
          <w:sz w:val="22"/>
          <w:szCs w:val="22"/>
        </w:rPr>
      </w:pPr>
      <w:r>
        <w:rPr>
          <w:rFonts w:eastAsia="Times New Roman"/>
          <w:color w:val="000000"/>
          <w:sz w:val="22"/>
          <w:szCs w:val="22"/>
        </w:rPr>
        <w:t>Seoul, Korea</w:t>
      </w:r>
    </w:p>
    <w:p w14:paraId="00000029" w14:textId="77777777" w:rsidR="00037DB3" w:rsidRDefault="00E74B28">
      <w:pPr>
        <w:pBdr>
          <w:top w:val="nil"/>
          <w:left w:val="nil"/>
          <w:bottom w:val="nil"/>
          <w:right w:val="nil"/>
          <w:between w:val="nil"/>
        </w:pBdr>
        <w:tabs>
          <w:tab w:val="right" w:pos="10620"/>
        </w:tabs>
        <w:spacing w:line="240" w:lineRule="auto"/>
        <w:rPr>
          <w:color w:val="000000"/>
          <w:sz w:val="22"/>
          <w:szCs w:val="22"/>
        </w:rPr>
      </w:pPr>
      <w:r>
        <w:rPr>
          <w:rFonts w:eastAsia="Times New Roman"/>
          <w:b/>
          <w:color w:val="000000"/>
          <w:sz w:val="22"/>
          <w:szCs w:val="22"/>
        </w:rPr>
        <w:t>Project Manager</w:t>
      </w:r>
      <w:r>
        <w:rPr>
          <w:rFonts w:eastAsia="Times New Roman"/>
          <w:color w:val="000000"/>
          <w:sz w:val="22"/>
          <w:szCs w:val="22"/>
        </w:rPr>
        <w:tab/>
        <w:t xml:space="preserve"> 07/2019 to 03/2020 </w:t>
      </w:r>
    </w:p>
    <w:p w14:paraId="0000002A" w14:textId="77777777" w:rsidR="00037DB3" w:rsidRDefault="00E74B28">
      <w:pPr>
        <w:pBdr>
          <w:top w:val="nil"/>
          <w:left w:val="nil"/>
          <w:bottom w:val="nil"/>
          <w:right w:val="nil"/>
          <w:between w:val="nil"/>
        </w:pBdr>
        <w:tabs>
          <w:tab w:val="right" w:pos="10620"/>
        </w:tabs>
        <w:spacing w:line="240" w:lineRule="auto"/>
        <w:rPr>
          <w:color w:val="000000"/>
          <w:sz w:val="22"/>
          <w:szCs w:val="22"/>
        </w:rPr>
      </w:pPr>
      <w:sdt>
        <w:sdtPr>
          <w:tag w:val="goog_rdk_30"/>
          <w:id w:val="-1527479966"/>
        </w:sdtPr>
        <w:sdtEndPr/>
        <w:sdtContent>
          <w:commentRangeStart w:id="30"/>
        </w:sdtContent>
      </w:sdt>
      <w:r>
        <w:rPr>
          <w:rFonts w:eastAsia="Times New Roman"/>
          <w:color w:val="000000"/>
          <w:sz w:val="22"/>
          <w:szCs w:val="22"/>
        </w:rPr>
        <w:t xml:space="preserve">- Set up a </w:t>
      </w:r>
      <w:sdt>
        <w:sdtPr>
          <w:tag w:val="goog_rdk_31"/>
          <w:id w:val="-615755293"/>
        </w:sdtPr>
        <w:sdtEndPr/>
        <w:sdtContent>
          <w:ins w:id="31" w:author="Eeh Pyoung Rhee" w:date="2020-09-25T10:28:00Z">
            <w:r>
              <w:rPr>
                <w:rFonts w:eastAsia="Times New Roman"/>
                <w:color w:val="000000"/>
                <w:sz w:val="22"/>
                <w:szCs w:val="22"/>
              </w:rPr>
              <w:t>s</w:t>
            </w:r>
          </w:ins>
        </w:sdtContent>
      </w:sdt>
      <w:sdt>
        <w:sdtPr>
          <w:tag w:val="goog_rdk_32"/>
          <w:id w:val="-674962498"/>
        </w:sdtPr>
        <w:sdtEndPr/>
        <w:sdtContent>
          <w:del w:id="32" w:author="Eeh Pyoung Rhee" w:date="2020-09-25T10:28:00Z">
            <w:r>
              <w:rPr>
                <w:rFonts w:eastAsia="Times New Roman"/>
                <w:color w:val="000000"/>
                <w:sz w:val="22"/>
                <w:szCs w:val="22"/>
              </w:rPr>
              <w:delText>S</w:delText>
            </w:r>
          </w:del>
        </w:sdtContent>
      </w:sdt>
      <w:r>
        <w:rPr>
          <w:rFonts w:eastAsia="Times New Roman"/>
          <w:color w:val="000000"/>
          <w:sz w:val="22"/>
          <w:szCs w:val="22"/>
        </w:rPr>
        <w:t xml:space="preserve">ingle-cell RNA </w:t>
      </w:r>
      <w:sdt>
        <w:sdtPr>
          <w:tag w:val="goog_rdk_33"/>
          <w:id w:val="1833563169"/>
        </w:sdtPr>
        <w:sdtEndPr/>
        <w:sdtContent>
          <w:ins w:id="33" w:author="Eeh Pyoung Rhee" w:date="2020-09-25T10:28:00Z">
            <w:r>
              <w:rPr>
                <w:rFonts w:eastAsia="Times New Roman"/>
                <w:color w:val="000000"/>
                <w:sz w:val="22"/>
                <w:szCs w:val="22"/>
              </w:rPr>
              <w:t>s</w:t>
            </w:r>
          </w:ins>
        </w:sdtContent>
      </w:sdt>
      <w:sdt>
        <w:sdtPr>
          <w:tag w:val="goog_rdk_34"/>
          <w:id w:val="34709866"/>
        </w:sdtPr>
        <w:sdtEndPr/>
        <w:sdtContent>
          <w:del w:id="34" w:author="Eeh Pyoung Rhee" w:date="2020-09-25T10:28:00Z">
            <w:r>
              <w:rPr>
                <w:rFonts w:eastAsia="Times New Roman"/>
                <w:color w:val="000000"/>
                <w:sz w:val="22"/>
                <w:szCs w:val="22"/>
              </w:rPr>
              <w:delText>S</w:delText>
            </w:r>
          </w:del>
        </w:sdtContent>
      </w:sdt>
      <w:r>
        <w:rPr>
          <w:rFonts w:eastAsia="Times New Roman"/>
          <w:color w:val="000000"/>
          <w:sz w:val="22"/>
          <w:szCs w:val="22"/>
        </w:rPr>
        <w:t xml:space="preserve">equencing pipeline identical to </w:t>
      </w:r>
      <w:sdt>
        <w:sdtPr>
          <w:tag w:val="goog_rdk_35"/>
          <w:id w:val="-1139643249"/>
        </w:sdtPr>
        <w:sdtEndPr/>
        <w:sdtContent>
          <w:ins w:id="35" w:author="Eeh Pyoung Rhee" w:date="2020-09-25T10:27:00Z">
            <w:r>
              <w:rPr>
                <w:rFonts w:eastAsia="Times New Roman"/>
                <w:color w:val="000000"/>
                <w:sz w:val="22"/>
                <w:szCs w:val="22"/>
              </w:rPr>
              <w:t xml:space="preserve">that of </w:t>
            </w:r>
          </w:ins>
        </w:sdtContent>
      </w:sdt>
      <w:r>
        <w:rPr>
          <w:rFonts w:eastAsia="Times New Roman"/>
          <w:color w:val="000000"/>
          <w:sz w:val="22"/>
          <w:szCs w:val="22"/>
        </w:rPr>
        <w:t>the Max-Planck Institute for molecular biomedicine.</w:t>
      </w:r>
      <w:commentRangeEnd w:id="30"/>
      <w:r>
        <w:commentReference w:id="30"/>
      </w:r>
    </w:p>
    <w:p w14:paraId="0000002B" w14:textId="77777777" w:rsidR="00037DB3" w:rsidRDefault="00E74B28">
      <w:pPr>
        <w:pBdr>
          <w:top w:val="nil"/>
          <w:left w:val="nil"/>
          <w:bottom w:val="nil"/>
          <w:right w:val="nil"/>
          <w:between w:val="nil"/>
        </w:pBdr>
        <w:tabs>
          <w:tab w:val="right" w:pos="10620"/>
        </w:tabs>
        <w:spacing w:line="240" w:lineRule="auto"/>
        <w:rPr>
          <w:color w:val="000000"/>
          <w:sz w:val="22"/>
          <w:szCs w:val="22"/>
        </w:rPr>
      </w:pPr>
      <w:r>
        <w:rPr>
          <w:rFonts w:eastAsia="Times New Roman"/>
          <w:color w:val="000000"/>
          <w:sz w:val="22"/>
          <w:szCs w:val="22"/>
        </w:rPr>
        <w:t xml:space="preserve">- Performed single-cell RNA sequencing and analysis of Rheumatoid Arthritis patients PBMC in collaboration with Yeouido St.Mary hospital and Max-Planck Institute. </w:t>
      </w:r>
    </w:p>
    <w:p w14:paraId="0000002C" w14:textId="5DBDED0E" w:rsidR="00037DB3" w:rsidRDefault="00E74B28">
      <w:pPr>
        <w:pBdr>
          <w:top w:val="nil"/>
          <w:left w:val="nil"/>
          <w:bottom w:val="nil"/>
          <w:right w:val="nil"/>
          <w:between w:val="nil"/>
        </w:pBdr>
        <w:tabs>
          <w:tab w:val="right" w:pos="10620"/>
        </w:tabs>
        <w:spacing w:line="240" w:lineRule="auto"/>
        <w:rPr>
          <w:rFonts w:eastAsia="Times New Roman"/>
          <w:color w:val="000000"/>
          <w:sz w:val="22"/>
          <w:szCs w:val="22"/>
        </w:rPr>
      </w:pPr>
      <w:r>
        <w:rPr>
          <w:rFonts w:eastAsia="Times New Roman"/>
          <w:color w:val="000000"/>
          <w:sz w:val="22"/>
          <w:szCs w:val="22"/>
        </w:rPr>
        <w:t>- Developed a single cell sorting kit for single-cell RNA sequencing, based on MEMS and flui</w:t>
      </w:r>
      <w:r>
        <w:rPr>
          <w:rFonts w:eastAsia="Times New Roman"/>
          <w:color w:val="000000"/>
          <w:sz w:val="22"/>
          <w:szCs w:val="22"/>
        </w:rPr>
        <w:t xml:space="preserve">d mechanics. </w:t>
      </w:r>
    </w:p>
    <w:p w14:paraId="5A3C2031" w14:textId="77777777" w:rsidR="00760A11" w:rsidRDefault="00760A11">
      <w:pPr>
        <w:pBdr>
          <w:top w:val="nil"/>
          <w:left w:val="nil"/>
          <w:bottom w:val="nil"/>
          <w:right w:val="nil"/>
          <w:between w:val="nil"/>
        </w:pBdr>
        <w:tabs>
          <w:tab w:val="right" w:pos="10620"/>
        </w:tabs>
        <w:spacing w:line="240" w:lineRule="auto"/>
        <w:rPr>
          <w:color w:val="000000"/>
          <w:sz w:val="22"/>
          <w:szCs w:val="22"/>
        </w:rPr>
      </w:pPr>
    </w:p>
    <w:p w14:paraId="0000002D" w14:textId="77777777" w:rsidR="00037DB3" w:rsidRDefault="00E74B28">
      <w:pPr>
        <w:pBdr>
          <w:top w:val="nil"/>
          <w:left w:val="nil"/>
          <w:bottom w:val="nil"/>
          <w:right w:val="nil"/>
          <w:between w:val="nil"/>
        </w:pBdr>
        <w:spacing w:line="240" w:lineRule="auto"/>
        <w:jc w:val="center"/>
        <w:rPr>
          <w:b/>
          <w:smallCaps/>
          <w:color w:val="000000"/>
          <w:sz w:val="22"/>
          <w:szCs w:val="22"/>
        </w:rPr>
      </w:pPr>
      <w:r>
        <w:rPr>
          <w:rFonts w:eastAsia="Times New Roman"/>
          <w:b/>
          <w:smallCaps/>
          <w:color w:val="000000"/>
          <w:sz w:val="22"/>
          <w:szCs w:val="22"/>
        </w:rPr>
        <w:t>Korea University</w:t>
      </w:r>
    </w:p>
    <w:p w14:paraId="0000002E" w14:textId="77777777" w:rsidR="00037DB3" w:rsidRDefault="00E74B28">
      <w:pPr>
        <w:pBdr>
          <w:top w:val="nil"/>
          <w:left w:val="nil"/>
          <w:bottom w:val="nil"/>
          <w:right w:val="nil"/>
          <w:between w:val="nil"/>
        </w:pBdr>
        <w:spacing w:line="240" w:lineRule="auto"/>
        <w:jc w:val="center"/>
        <w:rPr>
          <w:color w:val="000000"/>
          <w:sz w:val="22"/>
          <w:szCs w:val="22"/>
        </w:rPr>
      </w:pPr>
      <w:r>
        <w:rPr>
          <w:rFonts w:eastAsia="Times New Roman"/>
          <w:color w:val="000000"/>
          <w:sz w:val="22"/>
          <w:szCs w:val="22"/>
        </w:rPr>
        <w:t>Seoul, Korea</w:t>
      </w:r>
    </w:p>
    <w:p w14:paraId="0000002F" w14:textId="77777777" w:rsidR="00037DB3" w:rsidRDefault="00E74B28">
      <w:pPr>
        <w:pBdr>
          <w:top w:val="nil"/>
          <w:left w:val="nil"/>
          <w:bottom w:val="nil"/>
          <w:right w:val="nil"/>
          <w:between w:val="nil"/>
        </w:pBdr>
        <w:tabs>
          <w:tab w:val="right" w:pos="10620"/>
        </w:tabs>
        <w:spacing w:line="240" w:lineRule="auto"/>
        <w:rPr>
          <w:color w:val="000000"/>
          <w:sz w:val="22"/>
          <w:szCs w:val="22"/>
        </w:rPr>
      </w:pPr>
      <w:r>
        <w:rPr>
          <w:rFonts w:eastAsia="Times New Roman"/>
          <w:b/>
          <w:color w:val="000000"/>
          <w:sz w:val="22"/>
          <w:szCs w:val="22"/>
        </w:rPr>
        <w:t>Research Assistant</w:t>
      </w:r>
      <w:r>
        <w:rPr>
          <w:rFonts w:eastAsia="Times New Roman"/>
          <w:color w:val="000000"/>
          <w:sz w:val="22"/>
          <w:szCs w:val="22"/>
        </w:rPr>
        <w:tab/>
        <w:t xml:space="preserve"> 03/2016 to 02/2018 </w:t>
      </w:r>
    </w:p>
    <w:p w14:paraId="00000030" w14:textId="77777777" w:rsidR="00037DB3" w:rsidRDefault="00E74B28">
      <w:pPr>
        <w:pBdr>
          <w:top w:val="nil"/>
          <w:left w:val="nil"/>
          <w:bottom w:val="nil"/>
          <w:right w:val="nil"/>
          <w:between w:val="nil"/>
        </w:pBdr>
        <w:spacing w:line="240" w:lineRule="auto"/>
        <w:rPr>
          <w:color w:val="000000"/>
          <w:sz w:val="22"/>
          <w:szCs w:val="22"/>
        </w:rPr>
      </w:pPr>
      <w:r>
        <w:rPr>
          <w:rFonts w:eastAsia="Times New Roman"/>
          <w:color w:val="000000"/>
          <w:sz w:val="22"/>
          <w:szCs w:val="22"/>
        </w:rPr>
        <w:t xml:space="preserve">- KRAS DNA detection sensor design, and fabrication. Using microcantilever and MutS enzyme. </w:t>
      </w:r>
      <w:sdt>
        <w:sdtPr>
          <w:tag w:val="goog_rdk_36"/>
          <w:id w:val="1771123487"/>
        </w:sdtPr>
        <w:sdtEndPr/>
        <w:sdtContent>
          <w:commentRangeStart w:id="36"/>
        </w:sdtContent>
      </w:sdt>
      <w:r>
        <w:rPr>
          <w:rFonts w:eastAsia="Times New Roman"/>
          <w:color w:val="000000"/>
          <w:sz w:val="22"/>
          <w:szCs w:val="22"/>
        </w:rPr>
        <w:t>Issued</w:t>
      </w:r>
      <w:commentRangeEnd w:id="36"/>
      <w:r>
        <w:commentReference w:id="36"/>
      </w:r>
      <w:r>
        <w:rPr>
          <w:rFonts w:eastAsia="Times New Roman"/>
          <w:color w:val="000000"/>
          <w:sz w:val="22"/>
          <w:szCs w:val="22"/>
        </w:rPr>
        <w:t xml:space="preserve"> a paper and </w:t>
      </w:r>
      <w:sdt>
        <w:sdtPr>
          <w:tag w:val="goog_rdk_37"/>
          <w:id w:val="-675266442"/>
        </w:sdtPr>
        <w:sdtEndPr/>
        <w:sdtContent>
          <w:commentRangeStart w:id="37"/>
        </w:sdtContent>
      </w:sdt>
      <w:sdt>
        <w:sdtPr>
          <w:tag w:val="goog_rdk_38"/>
          <w:id w:val="1179394461"/>
        </w:sdtPr>
        <w:sdtEndPr/>
        <w:sdtContent>
          <w:commentRangeStart w:id="38"/>
        </w:sdtContent>
      </w:sdt>
      <w:r>
        <w:rPr>
          <w:rFonts w:eastAsia="Times New Roman"/>
          <w:color w:val="000000"/>
          <w:sz w:val="22"/>
          <w:szCs w:val="22"/>
        </w:rPr>
        <w:t>patent</w:t>
      </w:r>
      <w:commentRangeEnd w:id="37"/>
      <w:r>
        <w:commentReference w:id="37"/>
      </w:r>
      <w:commentRangeEnd w:id="38"/>
      <w:r>
        <w:commentReference w:id="38"/>
      </w:r>
      <w:r>
        <w:rPr>
          <w:rFonts w:eastAsia="Times New Roman"/>
          <w:color w:val="000000"/>
          <w:sz w:val="22"/>
          <w:szCs w:val="22"/>
        </w:rPr>
        <w:t xml:space="preserve">. </w:t>
      </w:r>
    </w:p>
    <w:p w14:paraId="00000031" w14:textId="77777777" w:rsidR="00037DB3" w:rsidRDefault="00E74B28">
      <w:pPr>
        <w:pBdr>
          <w:top w:val="nil"/>
          <w:left w:val="nil"/>
          <w:bottom w:val="nil"/>
          <w:right w:val="nil"/>
          <w:between w:val="nil"/>
        </w:pBdr>
        <w:spacing w:line="240" w:lineRule="auto"/>
        <w:rPr>
          <w:color w:val="000000"/>
          <w:sz w:val="22"/>
          <w:szCs w:val="22"/>
        </w:rPr>
      </w:pPr>
      <w:r>
        <w:rPr>
          <w:rFonts w:eastAsia="Times New Roman"/>
          <w:color w:val="000000"/>
          <w:sz w:val="22"/>
          <w:szCs w:val="22"/>
        </w:rPr>
        <w:t>- EGFR DNA detection sensor design, and fabrication. Using Cyclic Voltammetry and DNA Beacon</w:t>
      </w:r>
      <w:sdt>
        <w:sdtPr>
          <w:tag w:val="goog_rdk_39"/>
          <w:id w:val="1611480295"/>
        </w:sdtPr>
        <w:sdtEndPr/>
        <w:sdtContent>
          <w:ins w:id="39" w:author="Eeh Pyoung Rhee" w:date="2020-09-25T10:32:00Z">
            <w:r>
              <w:rPr>
                <w:rFonts w:eastAsia="Times New Roman"/>
                <w:color w:val="000000"/>
                <w:sz w:val="22"/>
                <w:szCs w:val="22"/>
              </w:rPr>
              <w:t>.</w:t>
            </w:r>
          </w:ins>
        </w:sdtContent>
      </w:sdt>
    </w:p>
    <w:p w14:paraId="00000032" w14:textId="77777777" w:rsidR="00037DB3" w:rsidRDefault="00037DB3">
      <w:pPr>
        <w:pBdr>
          <w:top w:val="nil"/>
          <w:left w:val="nil"/>
          <w:bottom w:val="nil"/>
          <w:right w:val="nil"/>
          <w:between w:val="nil"/>
        </w:pBdr>
        <w:spacing w:line="240" w:lineRule="auto"/>
        <w:rPr>
          <w:color w:val="000000"/>
          <w:sz w:val="22"/>
          <w:szCs w:val="22"/>
        </w:rPr>
      </w:pPr>
    </w:p>
    <w:p w14:paraId="00000033" w14:textId="77777777" w:rsidR="00037DB3" w:rsidRDefault="00E74B28">
      <w:pPr>
        <w:pBdr>
          <w:top w:val="nil"/>
          <w:left w:val="nil"/>
          <w:bottom w:val="nil"/>
          <w:right w:val="nil"/>
          <w:between w:val="nil"/>
        </w:pBdr>
        <w:spacing w:line="240" w:lineRule="auto"/>
        <w:jc w:val="center"/>
        <w:rPr>
          <w:b/>
          <w:smallCaps/>
          <w:color w:val="000000"/>
          <w:sz w:val="22"/>
          <w:szCs w:val="22"/>
        </w:rPr>
      </w:pPr>
      <w:r>
        <w:rPr>
          <w:rFonts w:eastAsia="Times New Roman"/>
          <w:b/>
          <w:smallCaps/>
          <w:color w:val="000000"/>
          <w:sz w:val="22"/>
          <w:szCs w:val="22"/>
        </w:rPr>
        <w:t>University of Southern California</w:t>
      </w:r>
    </w:p>
    <w:p w14:paraId="00000034" w14:textId="77777777" w:rsidR="00037DB3" w:rsidRDefault="00E74B28">
      <w:pPr>
        <w:pBdr>
          <w:top w:val="nil"/>
          <w:left w:val="nil"/>
          <w:bottom w:val="nil"/>
          <w:right w:val="nil"/>
          <w:between w:val="nil"/>
        </w:pBdr>
        <w:spacing w:line="240" w:lineRule="auto"/>
        <w:jc w:val="center"/>
        <w:rPr>
          <w:color w:val="000000"/>
          <w:sz w:val="22"/>
          <w:szCs w:val="22"/>
        </w:rPr>
      </w:pPr>
      <w:r>
        <w:rPr>
          <w:rFonts w:eastAsia="Times New Roman"/>
          <w:color w:val="000000"/>
          <w:sz w:val="22"/>
          <w:szCs w:val="22"/>
        </w:rPr>
        <w:t>Los Angeles, California</w:t>
      </w:r>
    </w:p>
    <w:p w14:paraId="00000035" w14:textId="77777777" w:rsidR="00037DB3" w:rsidRDefault="00E74B28">
      <w:pPr>
        <w:pBdr>
          <w:top w:val="nil"/>
          <w:left w:val="nil"/>
          <w:bottom w:val="nil"/>
          <w:right w:val="nil"/>
          <w:between w:val="nil"/>
        </w:pBdr>
        <w:tabs>
          <w:tab w:val="right" w:pos="10620"/>
        </w:tabs>
        <w:spacing w:line="240" w:lineRule="auto"/>
        <w:rPr>
          <w:color w:val="000000"/>
        </w:rPr>
      </w:pPr>
      <w:r>
        <w:rPr>
          <w:rFonts w:eastAsia="Times New Roman"/>
          <w:b/>
          <w:color w:val="000000"/>
          <w:sz w:val="22"/>
          <w:szCs w:val="22"/>
        </w:rPr>
        <w:t>Intern</w:t>
      </w:r>
      <w:r>
        <w:rPr>
          <w:rFonts w:eastAsia="Times New Roman"/>
          <w:color w:val="000000"/>
          <w:sz w:val="22"/>
          <w:szCs w:val="22"/>
        </w:rPr>
        <w:tab/>
        <w:t xml:space="preserve"> 08/2015 to 10/2015 </w:t>
      </w:r>
    </w:p>
    <w:p w14:paraId="00000036" w14:textId="77777777" w:rsidR="00037DB3" w:rsidRDefault="00E74B28">
      <w:pPr>
        <w:pBdr>
          <w:top w:val="nil"/>
          <w:left w:val="nil"/>
          <w:bottom w:val="nil"/>
          <w:right w:val="nil"/>
          <w:between w:val="nil"/>
        </w:pBdr>
        <w:spacing w:line="240" w:lineRule="auto"/>
        <w:rPr>
          <w:color w:val="000000"/>
          <w:sz w:val="22"/>
          <w:szCs w:val="22"/>
        </w:rPr>
      </w:pPr>
      <w:r>
        <w:rPr>
          <w:rFonts w:eastAsia="Times New Roman"/>
          <w:color w:val="000000"/>
          <w:sz w:val="22"/>
          <w:szCs w:val="22"/>
        </w:rPr>
        <w:t>- Researched about optimization of fabricating single-wall Carbon nanotube using Taguchi analysis.</w:t>
      </w:r>
    </w:p>
    <w:p w14:paraId="00000037" w14:textId="77777777" w:rsidR="00037DB3" w:rsidRDefault="00E74B28">
      <w:pPr>
        <w:pBdr>
          <w:top w:val="nil"/>
          <w:left w:val="nil"/>
          <w:bottom w:val="nil"/>
          <w:right w:val="nil"/>
          <w:between w:val="nil"/>
        </w:pBdr>
        <w:tabs>
          <w:tab w:val="right" w:pos="10620"/>
        </w:tabs>
        <w:spacing w:line="240" w:lineRule="auto"/>
        <w:rPr>
          <w:color w:val="000000"/>
        </w:rPr>
      </w:pPr>
      <w:r>
        <w:rPr>
          <w:rFonts w:eastAsia="Times New Roman"/>
          <w:color w:val="000000"/>
          <w:sz w:val="22"/>
          <w:szCs w:val="22"/>
        </w:rPr>
        <w:t>- Worked on practical Carbon nanotube fabrication.</w:t>
      </w:r>
    </w:p>
    <w:p w14:paraId="00000038" w14:textId="77777777" w:rsidR="00037DB3" w:rsidRDefault="00037DB3">
      <w:pPr>
        <w:pBdr>
          <w:top w:val="nil"/>
          <w:left w:val="nil"/>
          <w:bottom w:val="nil"/>
          <w:right w:val="nil"/>
          <w:between w:val="nil"/>
        </w:pBdr>
        <w:spacing w:line="240" w:lineRule="auto"/>
        <w:rPr>
          <w:color w:val="000000"/>
          <w:sz w:val="22"/>
          <w:szCs w:val="22"/>
        </w:rPr>
      </w:pPr>
    </w:p>
    <w:p w14:paraId="00000039" w14:textId="77777777" w:rsidR="00037DB3" w:rsidRDefault="00E74B28">
      <w:pPr>
        <w:pBdr>
          <w:top w:val="nil"/>
          <w:left w:val="nil"/>
          <w:bottom w:val="none" w:sz="0" w:space="1" w:color="000000"/>
          <w:right w:val="nil"/>
          <w:between w:val="nil"/>
        </w:pBdr>
        <w:tabs>
          <w:tab w:val="left" w:pos="4246"/>
          <w:tab w:val="left" w:pos="10640"/>
        </w:tabs>
        <w:spacing w:before="160" w:line="240" w:lineRule="auto"/>
        <w:jc w:val="center"/>
        <w:rPr>
          <w:b/>
          <w:smallCaps/>
          <w:color w:val="000000"/>
          <w:sz w:val="22"/>
          <w:szCs w:val="22"/>
        </w:rPr>
      </w:pPr>
      <w:r>
        <w:rPr>
          <w:rFonts w:eastAsia="Times New Roman"/>
          <w:strike/>
          <w:color w:val="DADADA"/>
          <w:sz w:val="40"/>
          <w:szCs w:val="40"/>
        </w:rPr>
        <w:tab/>
      </w:r>
      <w:r>
        <w:rPr>
          <w:rFonts w:eastAsia="Times New Roman"/>
          <w:b/>
          <w:smallCaps/>
          <w:color w:val="34393D"/>
          <w:highlight w:val="white"/>
        </w:rPr>
        <w:t xml:space="preserve">   PUBLICATIONS   </w:t>
      </w:r>
      <w:r>
        <w:rPr>
          <w:rFonts w:eastAsia="Times New Roman"/>
          <w:strike/>
          <w:color w:val="DADADA"/>
          <w:sz w:val="40"/>
          <w:szCs w:val="40"/>
        </w:rPr>
        <w:tab/>
      </w:r>
    </w:p>
    <w:p w14:paraId="0000003A" w14:textId="77777777" w:rsidR="00037DB3" w:rsidRDefault="00E74B28">
      <w:pPr>
        <w:numPr>
          <w:ilvl w:val="0"/>
          <w:numId w:val="2"/>
        </w:numPr>
        <w:pBdr>
          <w:top w:val="nil"/>
          <w:left w:val="none" w:sz="0" w:space="0" w:color="000000"/>
          <w:bottom w:val="nil"/>
          <w:right w:val="nil"/>
          <w:between w:val="nil"/>
        </w:pBdr>
        <w:spacing w:line="240" w:lineRule="auto"/>
        <w:ind w:left="640" w:hanging="261"/>
        <w:rPr>
          <w:i/>
          <w:color w:val="000000"/>
          <w:sz w:val="22"/>
          <w:szCs w:val="22"/>
        </w:rPr>
      </w:pPr>
      <w:r>
        <w:rPr>
          <w:rFonts w:eastAsia="Times New Roman"/>
          <w:color w:val="000000"/>
          <w:sz w:val="22"/>
          <w:szCs w:val="22"/>
        </w:rPr>
        <w:t xml:space="preserve">Dančík, Vlado., Bruskiewicz, Kenneth.*, </w:t>
      </w:r>
      <w:r>
        <w:rPr>
          <w:rFonts w:eastAsia="Times New Roman"/>
          <w:b/>
          <w:color w:val="000000"/>
          <w:sz w:val="22"/>
          <w:szCs w:val="22"/>
        </w:rPr>
        <w:t>Kang, Jimin.*</w:t>
      </w:r>
      <w:r>
        <w:rPr>
          <w:rFonts w:eastAsia="Times New Roman"/>
          <w:color w:val="000000"/>
          <w:sz w:val="22"/>
          <w:szCs w:val="22"/>
        </w:rPr>
        <w:t>, Muller, Sandrine., Wawer, Mathias., Bruskiewich, Richard., Byrd, William E., Flannick, Jason., and Clemons, Paul. (2020). "MolePro: a programmatic interface for systems chemical biology that allows fast and flexible development for workflow-based user in</w:t>
      </w:r>
      <w:r>
        <w:rPr>
          <w:rFonts w:eastAsia="Times New Roman"/>
          <w:color w:val="000000"/>
          <w:sz w:val="22"/>
          <w:szCs w:val="22"/>
        </w:rPr>
        <w:t xml:space="preserve">terfaces." </w:t>
      </w:r>
      <w:r>
        <w:rPr>
          <w:rFonts w:eastAsia="Times New Roman"/>
          <w:i/>
          <w:color w:val="000000"/>
          <w:sz w:val="22"/>
          <w:szCs w:val="22"/>
        </w:rPr>
        <w:t>Pending.</w:t>
      </w:r>
    </w:p>
    <w:p w14:paraId="0000003B" w14:textId="77777777" w:rsidR="00037DB3" w:rsidRDefault="00E74B28">
      <w:pPr>
        <w:numPr>
          <w:ilvl w:val="0"/>
          <w:numId w:val="2"/>
        </w:numPr>
        <w:pBdr>
          <w:top w:val="nil"/>
          <w:left w:val="none" w:sz="0" w:space="0" w:color="000000"/>
          <w:bottom w:val="nil"/>
          <w:right w:val="nil"/>
          <w:between w:val="nil"/>
        </w:pBdr>
        <w:spacing w:line="240" w:lineRule="auto"/>
        <w:ind w:left="640" w:hanging="261"/>
        <w:rPr>
          <w:color w:val="000000"/>
          <w:sz w:val="22"/>
          <w:szCs w:val="22"/>
        </w:rPr>
      </w:pPr>
      <w:r>
        <w:rPr>
          <w:rFonts w:eastAsia="Times New Roman"/>
          <w:color w:val="000000"/>
          <w:sz w:val="22"/>
          <w:szCs w:val="22"/>
        </w:rPr>
        <w:t xml:space="preserve">Park, Chanho*., </w:t>
      </w:r>
      <w:r>
        <w:rPr>
          <w:rFonts w:eastAsia="Times New Roman"/>
          <w:b/>
          <w:color w:val="000000"/>
          <w:sz w:val="22"/>
          <w:szCs w:val="22"/>
        </w:rPr>
        <w:t>Kang, Jimin*.</w:t>
      </w:r>
      <w:r>
        <w:rPr>
          <w:rFonts w:eastAsia="Times New Roman"/>
          <w:color w:val="000000"/>
          <w:sz w:val="22"/>
          <w:szCs w:val="22"/>
        </w:rPr>
        <w:t>, Baek, Inchul., You, Juneseok., Jang, Kuewhan., &amp; Na, Sungsoo. (2019). "Highly sensitive and selective detection of single-nucleotide polymorphisms using gold nanoparticle MutS enzymes and a microcantilever</w:t>
      </w:r>
      <w:r>
        <w:rPr>
          <w:rFonts w:eastAsia="Times New Roman"/>
          <w:color w:val="000000"/>
          <w:sz w:val="22"/>
          <w:szCs w:val="22"/>
        </w:rPr>
        <w:t xml:space="preserve"> resonator." </w:t>
      </w:r>
      <w:r>
        <w:rPr>
          <w:rFonts w:eastAsia="Times New Roman"/>
          <w:i/>
          <w:color w:val="000000"/>
          <w:sz w:val="22"/>
          <w:szCs w:val="22"/>
        </w:rPr>
        <w:t>Talanta</w:t>
      </w:r>
      <w:r>
        <w:rPr>
          <w:rFonts w:eastAsia="Times New Roman"/>
          <w:color w:val="000000"/>
          <w:sz w:val="22"/>
          <w:szCs w:val="22"/>
        </w:rPr>
        <w:t>, 205, 120154. (Featured Article)</w:t>
      </w:r>
    </w:p>
    <w:p w14:paraId="0000003C" w14:textId="77777777" w:rsidR="00037DB3" w:rsidRDefault="00E74B28">
      <w:pPr>
        <w:numPr>
          <w:ilvl w:val="0"/>
          <w:numId w:val="2"/>
        </w:numPr>
        <w:pBdr>
          <w:top w:val="nil"/>
          <w:left w:val="none" w:sz="0" w:space="0" w:color="000000"/>
          <w:bottom w:val="nil"/>
          <w:right w:val="nil"/>
          <w:between w:val="nil"/>
        </w:pBdr>
        <w:spacing w:line="240" w:lineRule="auto"/>
        <w:ind w:left="640" w:hanging="261"/>
        <w:rPr>
          <w:color w:val="000000"/>
          <w:sz w:val="22"/>
          <w:szCs w:val="22"/>
        </w:rPr>
      </w:pPr>
      <w:r>
        <w:rPr>
          <w:rFonts w:eastAsia="Times New Roman"/>
          <w:color w:val="000000"/>
          <w:sz w:val="22"/>
          <w:szCs w:val="22"/>
        </w:rPr>
        <w:t xml:space="preserve">Kang, DaeJin., Yang, Sisi., Wang, Bo., Chen, Jihan., Dhall, Rohan., Hou, Bingya., </w:t>
      </w:r>
      <w:r>
        <w:rPr>
          <w:rFonts w:eastAsia="Times New Roman"/>
          <w:b/>
          <w:color w:val="000000"/>
          <w:sz w:val="22"/>
          <w:szCs w:val="22"/>
        </w:rPr>
        <w:t>Kang, Jimin.</w:t>
      </w:r>
      <w:r>
        <w:rPr>
          <w:rFonts w:eastAsia="Times New Roman"/>
          <w:color w:val="000000"/>
          <w:sz w:val="22"/>
          <w:szCs w:val="22"/>
        </w:rPr>
        <w:t xml:space="preserve"> &amp; Cronin, Stephen. B. (2017). "Taguchi analysis of parameters for small-diameter single wall carbon nanotub</w:t>
      </w:r>
      <w:r>
        <w:rPr>
          <w:rFonts w:eastAsia="Times New Roman"/>
          <w:color w:val="000000"/>
          <w:sz w:val="22"/>
          <w:szCs w:val="22"/>
        </w:rPr>
        <w:t>e growth." </w:t>
      </w:r>
      <w:r>
        <w:rPr>
          <w:rFonts w:eastAsia="Times New Roman"/>
          <w:i/>
          <w:color w:val="000000"/>
          <w:sz w:val="22"/>
          <w:szCs w:val="22"/>
        </w:rPr>
        <w:t>AIP</w:t>
      </w:r>
      <w:r>
        <w:rPr>
          <w:rFonts w:eastAsia="Times New Roman"/>
          <w:color w:val="000000"/>
          <w:sz w:val="22"/>
          <w:szCs w:val="22"/>
        </w:rPr>
        <w:t xml:space="preserve"> </w:t>
      </w:r>
      <w:r>
        <w:rPr>
          <w:rFonts w:eastAsia="Times New Roman"/>
          <w:i/>
          <w:color w:val="000000"/>
          <w:sz w:val="22"/>
          <w:szCs w:val="22"/>
        </w:rPr>
        <w:t>Advances</w:t>
      </w:r>
      <w:r>
        <w:rPr>
          <w:rFonts w:eastAsia="Times New Roman"/>
          <w:color w:val="000000"/>
          <w:sz w:val="22"/>
          <w:szCs w:val="22"/>
        </w:rPr>
        <w:t>, 7(9), 095301.</w:t>
      </w:r>
    </w:p>
    <w:p w14:paraId="0000003D" w14:textId="77777777" w:rsidR="00037DB3" w:rsidRDefault="00E74B28">
      <w:pPr>
        <w:numPr>
          <w:ilvl w:val="0"/>
          <w:numId w:val="2"/>
        </w:numPr>
        <w:pBdr>
          <w:top w:val="nil"/>
          <w:left w:val="none" w:sz="0" w:space="0" w:color="000000"/>
          <w:bottom w:val="nil"/>
          <w:right w:val="nil"/>
          <w:between w:val="nil"/>
        </w:pBdr>
        <w:spacing w:line="240" w:lineRule="auto"/>
        <w:ind w:left="640" w:hanging="261"/>
        <w:rPr>
          <w:color w:val="000000"/>
          <w:sz w:val="22"/>
          <w:szCs w:val="22"/>
        </w:rPr>
      </w:pPr>
      <w:r>
        <w:rPr>
          <w:rFonts w:eastAsia="Times New Roman"/>
          <w:b/>
          <w:color w:val="000000"/>
          <w:sz w:val="22"/>
          <w:szCs w:val="22"/>
        </w:rPr>
        <w:t>Kang, Jimin.</w:t>
      </w:r>
      <w:r>
        <w:rPr>
          <w:rFonts w:eastAsia="Times New Roman"/>
          <w:color w:val="000000"/>
          <w:sz w:val="22"/>
          <w:szCs w:val="22"/>
        </w:rPr>
        <w:t xml:space="preserve">, Jang, Kuewhan., &amp; Na, Sungsoo. (2019). "Extremely Low Signal-to-Noise Ratio EGFR DNA Detection Using Voltammetry." </w:t>
      </w:r>
      <w:r>
        <w:rPr>
          <w:rFonts w:eastAsia="Times New Roman"/>
          <w:i/>
          <w:color w:val="000000"/>
          <w:sz w:val="22"/>
          <w:szCs w:val="22"/>
        </w:rPr>
        <w:t>Under</w:t>
      </w:r>
      <w:r>
        <w:rPr>
          <w:rFonts w:eastAsia="Times New Roman"/>
          <w:color w:val="000000"/>
          <w:sz w:val="22"/>
          <w:szCs w:val="22"/>
        </w:rPr>
        <w:t xml:space="preserve"> </w:t>
      </w:r>
      <w:r>
        <w:rPr>
          <w:rFonts w:eastAsia="Times New Roman"/>
          <w:i/>
          <w:color w:val="000000"/>
          <w:sz w:val="22"/>
          <w:szCs w:val="22"/>
        </w:rPr>
        <w:t>review</w:t>
      </w:r>
      <w:r>
        <w:rPr>
          <w:rFonts w:eastAsia="Times New Roman"/>
          <w:color w:val="000000"/>
          <w:sz w:val="22"/>
          <w:szCs w:val="22"/>
        </w:rPr>
        <w:t>.</w:t>
      </w:r>
    </w:p>
    <w:p w14:paraId="0000003E" w14:textId="77777777" w:rsidR="00037DB3" w:rsidRDefault="00037DB3">
      <w:pPr>
        <w:pBdr>
          <w:top w:val="nil"/>
          <w:left w:val="none" w:sz="0" w:space="3" w:color="000000"/>
          <w:bottom w:val="nil"/>
          <w:right w:val="nil"/>
          <w:between w:val="nil"/>
        </w:pBdr>
        <w:spacing w:line="276" w:lineRule="auto"/>
        <w:ind w:left="640"/>
        <w:rPr>
          <w:color w:val="000000"/>
          <w:sz w:val="22"/>
          <w:szCs w:val="22"/>
        </w:rPr>
      </w:pPr>
    </w:p>
    <w:p w14:paraId="0000003F" w14:textId="77777777" w:rsidR="00037DB3" w:rsidRDefault="00E74B28">
      <w:pPr>
        <w:pBdr>
          <w:top w:val="nil"/>
          <w:left w:val="nil"/>
          <w:bottom w:val="none" w:sz="0" w:space="1" w:color="000000"/>
          <w:right w:val="nil"/>
          <w:between w:val="nil"/>
        </w:pBdr>
        <w:tabs>
          <w:tab w:val="left" w:pos="4246"/>
          <w:tab w:val="left" w:pos="10640"/>
        </w:tabs>
        <w:spacing w:before="160" w:line="240" w:lineRule="auto"/>
        <w:jc w:val="center"/>
        <w:rPr>
          <w:b/>
          <w:smallCaps/>
          <w:color w:val="000000"/>
          <w:sz w:val="22"/>
          <w:szCs w:val="22"/>
        </w:rPr>
      </w:pPr>
      <w:r>
        <w:rPr>
          <w:rFonts w:eastAsia="Times New Roman"/>
          <w:strike/>
          <w:color w:val="DADADA"/>
          <w:sz w:val="40"/>
          <w:szCs w:val="40"/>
        </w:rPr>
        <w:t xml:space="preserve">                                                </w:t>
      </w:r>
      <w:r>
        <w:rPr>
          <w:rFonts w:eastAsia="Times New Roman"/>
          <w:b/>
          <w:smallCaps/>
          <w:color w:val="34393D"/>
          <w:highlight w:val="white"/>
        </w:rPr>
        <w:t xml:space="preserve"> PATENTS   </w:t>
      </w:r>
      <w:r>
        <w:rPr>
          <w:rFonts w:eastAsia="Times New Roman"/>
          <w:strike/>
          <w:color w:val="DADADA"/>
          <w:sz w:val="40"/>
          <w:szCs w:val="40"/>
        </w:rPr>
        <w:tab/>
      </w:r>
    </w:p>
    <w:p w14:paraId="00000040" w14:textId="77777777" w:rsidR="00037DB3" w:rsidRDefault="00E74B28">
      <w:pPr>
        <w:numPr>
          <w:ilvl w:val="0"/>
          <w:numId w:val="2"/>
        </w:numPr>
        <w:pBdr>
          <w:top w:val="nil"/>
          <w:left w:val="none" w:sz="0" w:space="0" w:color="000000"/>
          <w:bottom w:val="nil"/>
          <w:right w:val="nil"/>
          <w:between w:val="nil"/>
        </w:pBdr>
        <w:spacing w:line="240" w:lineRule="auto"/>
        <w:ind w:left="640" w:hanging="261"/>
        <w:rPr>
          <w:color w:val="000000"/>
          <w:sz w:val="22"/>
          <w:szCs w:val="22"/>
        </w:rPr>
      </w:pPr>
      <w:r>
        <w:rPr>
          <w:rFonts w:eastAsia="Times New Roman"/>
          <w:b/>
          <w:color w:val="000000"/>
          <w:sz w:val="22"/>
          <w:szCs w:val="22"/>
        </w:rPr>
        <w:t>Kang, Jimin.</w:t>
      </w:r>
      <w:r>
        <w:rPr>
          <w:rFonts w:eastAsia="Times New Roman"/>
          <w:color w:val="000000"/>
          <w:sz w:val="22"/>
          <w:szCs w:val="22"/>
        </w:rPr>
        <w:t xml:space="preserve">, Jang, Kuewhan., Na, Sungsoo. "Sensor for detection of gene mutation using resonance frequency shift" Korea 10-1991593 Issued June 14, 2019  </w:t>
      </w:r>
    </w:p>
    <w:p w14:paraId="00000041" w14:textId="77777777" w:rsidR="00037DB3" w:rsidRDefault="00E74B28">
      <w:pPr>
        <w:numPr>
          <w:ilvl w:val="0"/>
          <w:numId w:val="2"/>
        </w:numPr>
        <w:pBdr>
          <w:top w:val="nil"/>
          <w:left w:val="none" w:sz="0" w:space="0" w:color="000000"/>
          <w:bottom w:val="nil"/>
          <w:right w:val="nil"/>
          <w:between w:val="nil"/>
        </w:pBdr>
        <w:spacing w:line="240" w:lineRule="auto"/>
        <w:ind w:left="640" w:hanging="261"/>
        <w:rPr>
          <w:color w:val="000000"/>
          <w:sz w:val="22"/>
          <w:szCs w:val="22"/>
        </w:rPr>
      </w:pPr>
      <w:r>
        <w:rPr>
          <w:rFonts w:eastAsia="Times New Roman"/>
          <w:color w:val="000000"/>
          <w:sz w:val="22"/>
          <w:szCs w:val="22"/>
        </w:rPr>
        <w:t xml:space="preserve">Kang, DaeJin., Jeon, Kyungmin., Lee, Eugene., </w:t>
      </w:r>
      <w:r>
        <w:rPr>
          <w:rFonts w:eastAsia="Times New Roman"/>
          <w:b/>
          <w:color w:val="000000"/>
          <w:sz w:val="22"/>
          <w:szCs w:val="22"/>
        </w:rPr>
        <w:t>Kang, Jimin.</w:t>
      </w:r>
      <w:r>
        <w:rPr>
          <w:rFonts w:eastAsia="Times New Roman"/>
          <w:color w:val="000000"/>
          <w:sz w:val="22"/>
          <w:szCs w:val="22"/>
        </w:rPr>
        <w:t>, Kim, Eunjeong., "WALKING GUIDE APPARATUS"</w:t>
      </w:r>
      <w:r>
        <w:rPr>
          <w:rFonts w:eastAsia="Times New Roman"/>
          <w:color w:val="000000"/>
          <w:sz w:val="22"/>
          <w:szCs w:val="22"/>
        </w:rPr>
        <w:t xml:space="preserve">, Korea 10-20140192684 Issued June 23, 2016  </w:t>
      </w:r>
    </w:p>
    <w:p w14:paraId="00000042" w14:textId="77777777" w:rsidR="00037DB3" w:rsidRDefault="00E74B28">
      <w:pPr>
        <w:numPr>
          <w:ilvl w:val="0"/>
          <w:numId w:val="2"/>
        </w:numPr>
        <w:pBdr>
          <w:top w:val="nil"/>
          <w:left w:val="none" w:sz="0" w:space="0" w:color="000000"/>
          <w:bottom w:val="nil"/>
          <w:right w:val="nil"/>
          <w:between w:val="nil"/>
        </w:pBdr>
        <w:spacing w:line="240" w:lineRule="auto"/>
        <w:ind w:left="640" w:hanging="261"/>
        <w:rPr>
          <w:color w:val="000000"/>
          <w:sz w:val="22"/>
          <w:szCs w:val="22"/>
        </w:rPr>
      </w:pPr>
      <w:r>
        <w:rPr>
          <w:rFonts w:eastAsia="Times New Roman"/>
          <w:b/>
          <w:color w:val="000000"/>
          <w:sz w:val="22"/>
          <w:szCs w:val="22"/>
        </w:rPr>
        <w:t>Kang, Jimin.</w:t>
      </w:r>
      <w:r>
        <w:rPr>
          <w:rFonts w:eastAsia="Times New Roman"/>
          <w:color w:val="000000"/>
          <w:sz w:val="22"/>
          <w:szCs w:val="22"/>
        </w:rPr>
        <w:t xml:space="preserve">, "Sending and Receiving Method for Sound and Data of Television Using Remote Control" Korea 10-08561140000, Issued August 27, 2008  </w:t>
      </w:r>
    </w:p>
    <w:p w14:paraId="00000043" w14:textId="77777777" w:rsidR="00037DB3" w:rsidRDefault="00E74B28">
      <w:pPr>
        <w:numPr>
          <w:ilvl w:val="0"/>
          <w:numId w:val="2"/>
        </w:numPr>
        <w:pBdr>
          <w:top w:val="nil"/>
          <w:left w:val="none" w:sz="0" w:space="0" w:color="000000"/>
          <w:bottom w:val="nil"/>
          <w:right w:val="nil"/>
          <w:between w:val="nil"/>
        </w:pBdr>
        <w:spacing w:line="240" w:lineRule="auto"/>
        <w:ind w:left="640" w:hanging="261"/>
        <w:rPr>
          <w:color w:val="000000"/>
          <w:sz w:val="22"/>
          <w:szCs w:val="22"/>
        </w:rPr>
      </w:pPr>
      <w:r>
        <w:rPr>
          <w:rFonts w:eastAsia="Times New Roman"/>
          <w:b/>
          <w:color w:val="000000"/>
          <w:sz w:val="22"/>
          <w:szCs w:val="22"/>
        </w:rPr>
        <w:t>Kang, Jimin.,</w:t>
      </w:r>
      <w:r>
        <w:rPr>
          <w:rFonts w:eastAsia="Times New Roman"/>
          <w:color w:val="000000"/>
          <w:sz w:val="22"/>
          <w:szCs w:val="22"/>
        </w:rPr>
        <w:t xml:space="preserve"> Na, Sungsoo. "Extremely low signal-to-noise ratio EGFR DNA detection method and apparatus" Application Number Korea 10-2017-0182420 </w:t>
      </w:r>
    </w:p>
    <w:p w14:paraId="00000044" w14:textId="77777777" w:rsidR="00037DB3" w:rsidRDefault="00037DB3">
      <w:pPr>
        <w:pBdr>
          <w:top w:val="nil"/>
          <w:left w:val="none" w:sz="0" w:space="3" w:color="000000"/>
          <w:bottom w:val="nil"/>
          <w:right w:val="nil"/>
          <w:between w:val="nil"/>
        </w:pBdr>
        <w:spacing w:line="240" w:lineRule="auto"/>
        <w:rPr>
          <w:color w:val="000000"/>
          <w:sz w:val="22"/>
          <w:szCs w:val="22"/>
        </w:rPr>
      </w:pPr>
    </w:p>
    <w:p w14:paraId="00000045" w14:textId="77777777" w:rsidR="00037DB3" w:rsidRDefault="00E74B28">
      <w:pPr>
        <w:pBdr>
          <w:top w:val="nil"/>
          <w:left w:val="nil"/>
          <w:bottom w:val="none" w:sz="0" w:space="1" w:color="000000"/>
          <w:right w:val="nil"/>
          <w:between w:val="nil"/>
        </w:pBdr>
        <w:tabs>
          <w:tab w:val="left" w:pos="4045"/>
          <w:tab w:val="left" w:pos="10640"/>
        </w:tabs>
        <w:spacing w:before="160" w:line="240" w:lineRule="auto"/>
        <w:jc w:val="center"/>
        <w:rPr>
          <w:b/>
          <w:smallCaps/>
          <w:color w:val="000000"/>
          <w:sz w:val="22"/>
          <w:szCs w:val="22"/>
        </w:rPr>
      </w:pPr>
      <w:r>
        <w:rPr>
          <w:rFonts w:eastAsia="Times New Roman"/>
          <w:b/>
          <w:smallCaps/>
          <w:color w:val="000000"/>
          <w:sz w:val="22"/>
          <w:szCs w:val="22"/>
        </w:rPr>
        <w:t xml:space="preserve"> </w:t>
      </w:r>
      <w:r>
        <w:rPr>
          <w:rFonts w:eastAsia="Times New Roman"/>
          <w:strike/>
          <w:color w:val="DADADA"/>
          <w:sz w:val="40"/>
          <w:szCs w:val="40"/>
        </w:rPr>
        <w:tab/>
      </w:r>
      <w:r>
        <w:rPr>
          <w:rFonts w:eastAsia="Times New Roman"/>
          <w:b/>
          <w:smallCaps/>
          <w:color w:val="34393D"/>
          <w:highlight w:val="white"/>
        </w:rPr>
        <w:t xml:space="preserve">   HONORS &amp; AWARDS   </w:t>
      </w:r>
      <w:r>
        <w:rPr>
          <w:rFonts w:eastAsia="Times New Roman"/>
          <w:strike/>
          <w:color w:val="DADADA"/>
          <w:sz w:val="40"/>
          <w:szCs w:val="40"/>
        </w:rPr>
        <w:tab/>
      </w:r>
    </w:p>
    <w:p w14:paraId="00000046" w14:textId="77777777" w:rsidR="00037DB3" w:rsidRDefault="00E74B28">
      <w:pPr>
        <w:numPr>
          <w:ilvl w:val="0"/>
          <w:numId w:val="2"/>
        </w:numPr>
        <w:pBdr>
          <w:top w:val="nil"/>
          <w:left w:val="none" w:sz="0" w:space="0" w:color="000000"/>
          <w:bottom w:val="nil"/>
          <w:right w:val="nil"/>
          <w:between w:val="nil"/>
        </w:pBdr>
        <w:spacing w:line="240" w:lineRule="auto"/>
        <w:ind w:left="640" w:hanging="261"/>
        <w:rPr>
          <w:color w:val="000000"/>
          <w:sz w:val="22"/>
          <w:szCs w:val="22"/>
        </w:rPr>
      </w:pPr>
      <w:r>
        <w:rPr>
          <w:rFonts w:eastAsia="Times New Roman"/>
          <w:color w:val="000000"/>
          <w:sz w:val="22"/>
          <w:szCs w:val="22"/>
        </w:rPr>
        <w:t>Korean Government Funding (February 2020, $38,952)</w:t>
      </w:r>
    </w:p>
    <w:p w14:paraId="00000047" w14:textId="77777777" w:rsidR="00037DB3" w:rsidRDefault="00E74B28">
      <w:pPr>
        <w:numPr>
          <w:ilvl w:val="0"/>
          <w:numId w:val="2"/>
        </w:numPr>
        <w:pBdr>
          <w:top w:val="nil"/>
          <w:left w:val="none" w:sz="0" w:space="0" w:color="000000"/>
          <w:bottom w:val="nil"/>
          <w:right w:val="nil"/>
          <w:between w:val="nil"/>
        </w:pBdr>
        <w:spacing w:line="240" w:lineRule="auto"/>
        <w:ind w:left="640" w:hanging="261"/>
        <w:rPr>
          <w:color w:val="000000"/>
          <w:sz w:val="22"/>
          <w:szCs w:val="22"/>
        </w:rPr>
      </w:pPr>
      <w:r>
        <w:rPr>
          <w:rFonts w:eastAsia="Times New Roman"/>
          <w:color w:val="000000"/>
          <w:sz w:val="22"/>
          <w:szCs w:val="22"/>
        </w:rPr>
        <w:t>Korea University Graduate Research Scholarshi</w:t>
      </w:r>
      <w:r>
        <w:rPr>
          <w:rFonts w:eastAsia="Times New Roman"/>
          <w:color w:val="000000"/>
          <w:sz w:val="22"/>
          <w:szCs w:val="22"/>
        </w:rPr>
        <w:t>p (March, 2017; $9000)</w:t>
      </w:r>
    </w:p>
    <w:p w14:paraId="00000048" w14:textId="2AE59112" w:rsidR="00037DB3" w:rsidRPr="00A60168" w:rsidRDefault="00E74B28">
      <w:pPr>
        <w:numPr>
          <w:ilvl w:val="0"/>
          <w:numId w:val="2"/>
        </w:numPr>
        <w:pBdr>
          <w:top w:val="nil"/>
          <w:left w:val="none" w:sz="0" w:space="0" w:color="000000"/>
          <w:bottom w:val="nil"/>
          <w:right w:val="nil"/>
          <w:between w:val="nil"/>
        </w:pBdr>
        <w:spacing w:line="240" w:lineRule="auto"/>
        <w:ind w:left="640" w:hanging="261"/>
        <w:rPr>
          <w:color w:val="000000"/>
          <w:sz w:val="22"/>
          <w:szCs w:val="22"/>
        </w:rPr>
      </w:pPr>
      <w:r>
        <w:rPr>
          <w:rFonts w:eastAsia="Times New Roman"/>
          <w:color w:val="000000"/>
          <w:sz w:val="22"/>
          <w:szCs w:val="22"/>
        </w:rPr>
        <w:t>Korea Polytechnic University Dean's award (November, 2015)</w:t>
      </w:r>
    </w:p>
    <w:p w14:paraId="43FB3ACE" w14:textId="71E8CFE6" w:rsidR="00A60168" w:rsidRDefault="00A60168">
      <w:pPr>
        <w:numPr>
          <w:ilvl w:val="0"/>
          <w:numId w:val="2"/>
        </w:numPr>
        <w:pBdr>
          <w:top w:val="nil"/>
          <w:left w:val="none" w:sz="0" w:space="0" w:color="000000"/>
          <w:bottom w:val="nil"/>
          <w:right w:val="nil"/>
          <w:between w:val="nil"/>
        </w:pBdr>
        <w:spacing w:line="240" w:lineRule="auto"/>
        <w:ind w:left="640" w:hanging="261"/>
        <w:rPr>
          <w:color w:val="000000"/>
          <w:sz w:val="22"/>
          <w:szCs w:val="22"/>
        </w:rPr>
      </w:pPr>
      <w:r>
        <w:rPr>
          <w:rFonts w:eastAsia="Times New Roman"/>
          <w:color w:val="000000"/>
          <w:sz w:val="22"/>
          <w:szCs w:val="22"/>
        </w:rPr>
        <w:t>Garrik Ahn Award (SHARP Diagnostics</w:t>
      </w:r>
      <w:r w:rsidR="0032111B">
        <w:rPr>
          <w:rFonts w:eastAsia="Times New Roman"/>
          <w:color w:val="000000"/>
          <w:sz w:val="22"/>
          <w:szCs w:val="22"/>
        </w:rPr>
        <w:t>; Hopstart</w:t>
      </w:r>
      <w:r>
        <w:rPr>
          <w:rFonts w:eastAsia="Times New Roman"/>
          <w:color w:val="000000"/>
          <w:sz w:val="22"/>
          <w:szCs w:val="22"/>
        </w:rPr>
        <w:t>) (Apr, 2022)</w:t>
      </w:r>
      <w:r w:rsidR="0032111B">
        <w:rPr>
          <w:rFonts w:eastAsia="Times New Roman"/>
          <w:color w:val="000000"/>
          <w:sz w:val="22"/>
          <w:szCs w:val="22"/>
        </w:rPr>
        <w:t xml:space="preserve"> </w:t>
      </w:r>
    </w:p>
    <w:p w14:paraId="00000049" w14:textId="77777777" w:rsidR="00037DB3" w:rsidRDefault="00037DB3">
      <w:pPr>
        <w:pBdr>
          <w:top w:val="nil"/>
          <w:left w:val="none" w:sz="0" w:space="0" w:color="000000"/>
          <w:bottom w:val="nil"/>
          <w:right w:val="nil"/>
          <w:between w:val="nil"/>
        </w:pBdr>
        <w:spacing w:line="240" w:lineRule="auto"/>
        <w:ind w:left="640"/>
        <w:rPr>
          <w:color w:val="000000"/>
          <w:sz w:val="22"/>
          <w:szCs w:val="22"/>
        </w:rPr>
      </w:pPr>
    </w:p>
    <w:p w14:paraId="0000004A" w14:textId="77777777" w:rsidR="00037DB3" w:rsidRDefault="00E74B28">
      <w:pPr>
        <w:pBdr>
          <w:top w:val="nil"/>
          <w:left w:val="nil"/>
          <w:bottom w:val="none" w:sz="0" w:space="1" w:color="000000"/>
          <w:right w:val="nil"/>
          <w:between w:val="nil"/>
        </w:pBdr>
        <w:tabs>
          <w:tab w:val="left" w:pos="2021"/>
          <w:tab w:val="left" w:pos="10640"/>
        </w:tabs>
        <w:spacing w:before="160" w:line="240" w:lineRule="auto"/>
        <w:jc w:val="center"/>
        <w:rPr>
          <w:color w:val="000000"/>
        </w:rPr>
      </w:pPr>
      <w:r>
        <w:rPr>
          <w:rFonts w:eastAsia="Times New Roman"/>
          <w:strike/>
          <w:color w:val="DADADA"/>
          <w:sz w:val="40"/>
          <w:szCs w:val="40"/>
        </w:rPr>
        <w:tab/>
      </w:r>
      <w:r>
        <w:rPr>
          <w:rFonts w:eastAsia="Times New Roman"/>
          <w:b/>
          <w:smallCaps/>
          <w:color w:val="34393D"/>
          <w:highlight w:val="white"/>
        </w:rPr>
        <w:t xml:space="preserve">   SELECTED POSTER PRESENTATIONS &amp; ABSTRACTS   </w:t>
      </w:r>
      <w:r>
        <w:rPr>
          <w:rFonts w:eastAsia="Times New Roman"/>
          <w:strike/>
          <w:color w:val="DADADA"/>
          <w:sz w:val="40"/>
          <w:szCs w:val="40"/>
        </w:rPr>
        <w:tab/>
      </w:r>
    </w:p>
    <w:p w14:paraId="0000004B" w14:textId="77777777" w:rsidR="00037DB3" w:rsidRDefault="00E74B28">
      <w:pPr>
        <w:numPr>
          <w:ilvl w:val="0"/>
          <w:numId w:val="3"/>
        </w:numPr>
        <w:pBdr>
          <w:top w:val="nil"/>
          <w:left w:val="none" w:sz="0" w:space="0" w:color="000000"/>
          <w:bottom w:val="nil"/>
          <w:right w:val="nil"/>
          <w:between w:val="nil"/>
        </w:pBdr>
        <w:spacing w:line="240" w:lineRule="auto"/>
        <w:ind w:left="640" w:hanging="261"/>
        <w:rPr>
          <w:color w:val="000000"/>
          <w:sz w:val="22"/>
          <w:szCs w:val="22"/>
        </w:rPr>
      </w:pPr>
      <w:r>
        <w:rPr>
          <w:rFonts w:eastAsia="Times New Roman"/>
          <w:b/>
          <w:color w:val="000000"/>
          <w:sz w:val="22"/>
          <w:szCs w:val="22"/>
        </w:rPr>
        <w:lastRenderedPageBreak/>
        <w:t>Jimin Kang,</w:t>
      </w:r>
      <w:r>
        <w:rPr>
          <w:rFonts w:eastAsia="Times New Roman"/>
          <w:color w:val="000000"/>
          <w:sz w:val="22"/>
          <w:szCs w:val="22"/>
        </w:rPr>
        <w:t xml:space="preserve"> Chanho Park, Juneseok You, Kuewhan Jang* and Sungsoo Na*, "High Sensitive KRAS Detection Using Single Base Mutation Detection Protein" The Korean Society for Noise and Vibration Engineering (KSNVE), October. 2017</w:t>
      </w:r>
    </w:p>
    <w:p w14:paraId="0000004C" w14:textId="77777777" w:rsidR="00037DB3" w:rsidRDefault="00E74B28">
      <w:pPr>
        <w:numPr>
          <w:ilvl w:val="0"/>
          <w:numId w:val="3"/>
        </w:numPr>
        <w:pBdr>
          <w:top w:val="nil"/>
          <w:left w:val="none" w:sz="0" w:space="0" w:color="000000"/>
          <w:bottom w:val="nil"/>
          <w:right w:val="nil"/>
          <w:between w:val="nil"/>
        </w:pBdr>
        <w:spacing w:line="240" w:lineRule="auto"/>
        <w:ind w:left="640" w:hanging="261"/>
        <w:rPr>
          <w:color w:val="000000"/>
          <w:sz w:val="22"/>
          <w:szCs w:val="22"/>
        </w:rPr>
      </w:pPr>
      <w:r>
        <w:rPr>
          <w:rFonts w:eastAsia="Times New Roman"/>
          <w:color w:val="000000"/>
          <w:sz w:val="22"/>
          <w:szCs w:val="22"/>
        </w:rPr>
        <w:t xml:space="preserve">Chanho Park, </w:t>
      </w:r>
      <w:r>
        <w:rPr>
          <w:rFonts w:eastAsia="Times New Roman"/>
          <w:b/>
          <w:color w:val="000000"/>
          <w:sz w:val="22"/>
          <w:szCs w:val="22"/>
        </w:rPr>
        <w:t>Jimin Kang,</w:t>
      </w:r>
      <w:r>
        <w:rPr>
          <w:rFonts w:eastAsia="Times New Roman"/>
          <w:color w:val="000000"/>
          <w:sz w:val="22"/>
          <w:szCs w:val="22"/>
        </w:rPr>
        <w:t xml:space="preserve"> Sungsoo Na*, "KRA</w:t>
      </w:r>
      <w:r>
        <w:rPr>
          <w:rFonts w:eastAsia="Times New Roman"/>
          <w:color w:val="000000"/>
          <w:sz w:val="22"/>
          <w:szCs w:val="22"/>
        </w:rPr>
        <w:t>S single point mutation DNA detection using specific binding of MutS to the mismatched DNA and AuNPs" The Korean Society of Mechanical Engineers (KSME), April 2018.</w:t>
      </w:r>
    </w:p>
    <w:p w14:paraId="0000004D" w14:textId="77777777" w:rsidR="00037DB3" w:rsidRDefault="00E74B28">
      <w:pPr>
        <w:spacing w:line="240" w:lineRule="auto"/>
        <w:rPr>
          <w:sz w:val="22"/>
          <w:szCs w:val="22"/>
        </w:rPr>
      </w:pPr>
      <w:r>
        <w:br w:type="page"/>
      </w:r>
    </w:p>
    <w:p w14:paraId="0000004E" w14:textId="77777777" w:rsidR="00037DB3" w:rsidRDefault="00E74B28">
      <w:pPr>
        <w:pBdr>
          <w:top w:val="nil"/>
          <w:left w:val="nil"/>
          <w:bottom w:val="none" w:sz="0" w:space="1" w:color="000000"/>
          <w:right w:val="nil"/>
          <w:between w:val="nil"/>
        </w:pBdr>
        <w:tabs>
          <w:tab w:val="left" w:pos="4741"/>
          <w:tab w:val="left" w:pos="10640"/>
        </w:tabs>
        <w:spacing w:before="160" w:line="240" w:lineRule="auto"/>
        <w:rPr>
          <w:b/>
          <w:smallCaps/>
          <w:color w:val="000000"/>
          <w:sz w:val="22"/>
          <w:szCs w:val="22"/>
        </w:rPr>
      </w:pPr>
      <w:r>
        <w:rPr>
          <w:rFonts w:eastAsia="Times New Roman"/>
          <w:strike/>
          <w:color w:val="DADADA"/>
          <w:sz w:val="40"/>
          <w:szCs w:val="40"/>
        </w:rPr>
        <w:lastRenderedPageBreak/>
        <w:tab/>
      </w:r>
      <w:r>
        <w:rPr>
          <w:rFonts w:eastAsia="Times New Roman"/>
          <w:b/>
          <w:smallCaps/>
          <w:color w:val="34393D"/>
          <w:highlight w:val="white"/>
        </w:rPr>
        <w:t xml:space="preserve">   SKILLS   </w:t>
      </w:r>
      <w:r>
        <w:rPr>
          <w:rFonts w:eastAsia="Times New Roman"/>
          <w:strike/>
          <w:color w:val="DADADA"/>
          <w:sz w:val="40"/>
          <w:szCs w:val="40"/>
        </w:rPr>
        <w:tab/>
      </w:r>
    </w:p>
    <w:tbl>
      <w:tblPr>
        <w:tblStyle w:val="a"/>
        <w:tblW w:w="10636" w:type="dxa"/>
        <w:tblLayout w:type="fixed"/>
        <w:tblLook w:val="0400" w:firstRow="0" w:lastRow="0" w:firstColumn="0" w:lastColumn="0" w:noHBand="0" w:noVBand="1"/>
      </w:tblPr>
      <w:tblGrid>
        <w:gridCol w:w="5318"/>
        <w:gridCol w:w="5318"/>
      </w:tblGrid>
      <w:tr w:rsidR="00037DB3" w14:paraId="626ECC9C" w14:textId="77777777">
        <w:tc>
          <w:tcPr>
            <w:tcW w:w="5318" w:type="dxa"/>
            <w:tcMar>
              <w:top w:w="5" w:type="dxa"/>
              <w:left w:w="5" w:type="dxa"/>
              <w:bottom w:w="5" w:type="dxa"/>
              <w:right w:w="5" w:type="dxa"/>
            </w:tcMar>
          </w:tcPr>
          <w:p w14:paraId="0000004F" w14:textId="77777777" w:rsidR="00037DB3" w:rsidRDefault="00E74B28">
            <w:pPr>
              <w:numPr>
                <w:ilvl w:val="0"/>
                <w:numId w:val="6"/>
              </w:numPr>
              <w:pBdr>
                <w:top w:val="nil"/>
                <w:left w:val="none" w:sz="0" w:space="3" w:color="000000"/>
                <w:bottom w:val="nil"/>
                <w:right w:val="nil"/>
                <w:between w:val="nil"/>
              </w:pBdr>
              <w:spacing w:line="240" w:lineRule="auto"/>
              <w:rPr>
                <w:color w:val="000000"/>
                <w:sz w:val="22"/>
                <w:szCs w:val="22"/>
              </w:rPr>
            </w:pPr>
            <w:r>
              <w:rPr>
                <w:rFonts w:eastAsia="Times New Roman"/>
                <w:color w:val="000000"/>
                <w:sz w:val="22"/>
                <w:szCs w:val="22"/>
              </w:rPr>
              <w:t xml:space="preserve">Biosensor fabrication. (e.g., RNA detection sensor, Nanomaterial, Nanosensor) </w:t>
            </w:r>
          </w:p>
          <w:p w14:paraId="00000050" w14:textId="77777777" w:rsidR="00037DB3" w:rsidRDefault="00E74B28">
            <w:pPr>
              <w:numPr>
                <w:ilvl w:val="0"/>
                <w:numId w:val="6"/>
              </w:numPr>
              <w:pBdr>
                <w:top w:val="nil"/>
                <w:left w:val="none" w:sz="0" w:space="3" w:color="000000"/>
                <w:bottom w:val="nil"/>
                <w:right w:val="nil"/>
                <w:between w:val="nil"/>
              </w:pBdr>
              <w:spacing w:line="240" w:lineRule="auto"/>
              <w:rPr>
                <w:color w:val="000000"/>
                <w:sz w:val="22"/>
                <w:szCs w:val="22"/>
              </w:rPr>
            </w:pPr>
            <w:r>
              <w:rPr>
                <w:rFonts w:eastAsia="Times New Roman"/>
                <w:color w:val="000000"/>
                <w:sz w:val="22"/>
                <w:szCs w:val="22"/>
              </w:rPr>
              <w:t>Able to manage Single-cell Sequencing instruments (10x chromium, BD Rhapsody, Illumina NextSeq)</w:t>
            </w:r>
          </w:p>
          <w:p w14:paraId="00000051" w14:textId="77777777" w:rsidR="00037DB3" w:rsidRDefault="00E74B28">
            <w:pPr>
              <w:numPr>
                <w:ilvl w:val="0"/>
                <w:numId w:val="6"/>
              </w:numPr>
              <w:pBdr>
                <w:top w:val="nil"/>
                <w:left w:val="none" w:sz="0" w:space="3" w:color="000000"/>
                <w:bottom w:val="nil"/>
                <w:right w:val="nil"/>
                <w:between w:val="nil"/>
              </w:pBdr>
              <w:spacing w:line="240" w:lineRule="auto"/>
              <w:rPr>
                <w:color w:val="000000"/>
                <w:sz w:val="22"/>
                <w:szCs w:val="22"/>
              </w:rPr>
            </w:pPr>
            <w:r>
              <w:rPr>
                <w:rFonts w:eastAsia="Times New Roman"/>
                <w:color w:val="000000"/>
                <w:sz w:val="22"/>
                <w:szCs w:val="22"/>
              </w:rPr>
              <w:t>Programming skills for designing sensors (SolidWorks, Catia), processing (Python,</w:t>
            </w:r>
            <w:r>
              <w:rPr>
                <w:rFonts w:eastAsia="Times New Roman"/>
                <w:color w:val="000000"/>
                <w:sz w:val="22"/>
                <w:szCs w:val="22"/>
              </w:rPr>
              <w:t xml:space="preserve"> R, C++)</w:t>
            </w:r>
          </w:p>
        </w:tc>
        <w:tc>
          <w:tcPr>
            <w:tcW w:w="5318" w:type="dxa"/>
            <w:tcBorders>
              <w:left w:val="single" w:sz="8" w:space="0" w:color="FEFDFD"/>
            </w:tcBorders>
            <w:tcMar>
              <w:top w:w="5" w:type="dxa"/>
              <w:left w:w="10" w:type="dxa"/>
              <w:bottom w:w="5" w:type="dxa"/>
              <w:right w:w="5" w:type="dxa"/>
            </w:tcMar>
          </w:tcPr>
          <w:p w14:paraId="00000052" w14:textId="77777777" w:rsidR="00037DB3" w:rsidRDefault="00E74B28">
            <w:pPr>
              <w:numPr>
                <w:ilvl w:val="0"/>
                <w:numId w:val="7"/>
              </w:numPr>
              <w:pBdr>
                <w:top w:val="nil"/>
                <w:left w:val="none" w:sz="0" w:space="3" w:color="000000"/>
                <w:bottom w:val="nil"/>
                <w:right w:val="nil"/>
                <w:between w:val="nil"/>
              </w:pBdr>
              <w:spacing w:line="240" w:lineRule="auto"/>
              <w:rPr>
                <w:color w:val="000000"/>
                <w:sz w:val="22"/>
                <w:szCs w:val="22"/>
              </w:rPr>
            </w:pPr>
            <w:r>
              <w:rPr>
                <w:rFonts w:eastAsia="Times New Roman"/>
                <w:color w:val="000000"/>
                <w:sz w:val="22"/>
                <w:szCs w:val="22"/>
              </w:rPr>
              <w:t xml:space="preserve">Statistical analysis for the Bioinformatics </w:t>
            </w:r>
          </w:p>
          <w:p w14:paraId="00000053" w14:textId="77777777" w:rsidR="00037DB3" w:rsidRDefault="00E74B28">
            <w:pPr>
              <w:pBdr>
                <w:top w:val="nil"/>
                <w:left w:val="none" w:sz="0" w:space="3" w:color="000000"/>
                <w:bottom w:val="nil"/>
                <w:right w:val="nil"/>
                <w:between w:val="nil"/>
              </w:pBdr>
              <w:spacing w:line="240" w:lineRule="auto"/>
              <w:ind w:left="720"/>
              <w:rPr>
                <w:color w:val="000000"/>
                <w:sz w:val="22"/>
                <w:szCs w:val="22"/>
              </w:rPr>
            </w:pPr>
            <w:r>
              <w:rPr>
                <w:rFonts w:eastAsia="Times New Roman"/>
                <w:color w:val="000000"/>
                <w:sz w:val="22"/>
                <w:szCs w:val="22"/>
              </w:rPr>
              <w:t>(Seurat, Monocle3)</w:t>
            </w:r>
          </w:p>
          <w:p w14:paraId="00000054" w14:textId="77777777" w:rsidR="00037DB3" w:rsidRDefault="00037DB3">
            <w:pPr>
              <w:pBdr>
                <w:top w:val="nil"/>
                <w:left w:val="none" w:sz="0" w:space="3" w:color="000000"/>
                <w:bottom w:val="nil"/>
                <w:right w:val="nil"/>
                <w:between w:val="nil"/>
              </w:pBdr>
              <w:spacing w:line="240" w:lineRule="auto"/>
              <w:ind w:left="720"/>
              <w:rPr>
                <w:color w:val="000000"/>
                <w:sz w:val="22"/>
                <w:szCs w:val="22"/>
              </w:rPr>
            </w:pPr>
          </w:p>
          <w:p w14:paraId="00000055" w14:textId="77777777" w:rsidR="00037DB3" w:rsidRDefault="00E74B28">
            <w:pPr>
              <w:numPr>
                <w:ilvl w:val="0"/>
                <w:numId w:val="7"/>
              </w:numPr>
              <w:pBdr>
                <w:top w:val="nil"/>
                <w:left w:val="none" w:sz="0" w:space="3" w:color="000000"/>
                <w:bottom w:val="nil"/>
                <w:right w:val="nil"/>
                <w:between w:val="nil"/>
              </w:pBdr>
              <w:spacing w:line="240" w:lineRule="auto"/>
              <w:rPr>
                <w:color w:val="000000"/>
                <w:sz w:val="22"/>
                <w:szCs w:val="22"/>
              </w:rPr>
            </w:pPr>
            <w:r>
              <w:rPr>
                <w:rFonts w:eastAsia="Times New Roman"/>
                <w:color w:val="000000"/>
                <w:sz w:val="22"/>
                <w:szCs w:val="22"/>
              </w:rPr>
              <w:t xml:space="preserve">DNA manipulation using molecular beacon </w:t>
            </w:r>
          </w:p>
          <w:p w14:paraId="00000056" w14:textId="77777777" w:rsidR="00037DB3" w:rsidRDefault="00E74B28">
            <w:pPr>
              <w:pBdr>
                <w:top w:val="nil"/>
                <w:left w:val="none" w:sz="0" w:space="3" w:color="000000"/>
                <w:bottom w:val="nil"/>
                <w:right w:val="nil"/>
                <w:between w:val="nil"/>
              </w:pBdr>
              <w:spacing w:line="240" w:lineRule="auto"/>
              <w:ind w:left="720"/>
              <w:rPr>
                <w:color w:val="000000"/>
                <w:sz w:val="22"/>
                <w:szCs w:val="22"/>
              </w:rPr>
            </w:pPr>
            <w:r>
              <w:rPr>
                <w:rFonts w:eastAsia="Times New Roman"/>
                <w:color w:val="000000"/>
                <w:sz w:val="22"/>
                <w:szCs w:val="22"/>
              </w:rPr>
              <w:t>(e.g. DNA hairpin, binding force manipulation)</w:t>
            </w:r>
          </w:p>
          <w:p w14:paraId="00000057" w14:textId="77777777" w:rsidR="00037DB3" w:rsidRDefault="00037DB3">
            <w:pPr>
              <w:pBdr>
                <w:top w:val="nil"/>
                <w:left w:val="none" w:sz="0" w:space="3" w:color="000000"/>
                <w:bottom w:val="nil"/>
                <w:right w:val="nil"/>
                <w:between w:val="nil"/>
              </w:pBdr>
              <w:spacing w:line="240" w:lineRule="auto"/>
              <w:ind w:left="720"/>
              <w:rPr>
                <w:color w:val="000000"/>
                <w:sz w:val="22"/>
                <w:szCs w:val="22"/>
              </w:rPr>
            </w:pPr>
          </w:p>
        </w:tc>
      </w:tr>
    </w:tbl>
    <w:p w14:paraId="00000058" w14:textId="77777777" w:rsidR="00037DB3" w:rsidRDefault="00037DB3">
      <w:pPr>
        <w:spacing w:line="240" w:lineRule="auto"/>
        <w:rPr>
          <w:sz w:val="22"/>
          <w:szCs w:val="22"/>
        </w:rPr>
      </w:pPr>
    </w:p>
    <w:p w14:paraId="00000059" w14:textId="77777777" w:rsidR="00037DB3" w:rsidRDefault="00E74B28">
      <w:pPr>
        <w:pBdr>
          <w:top w:val="nil"/>
          <w:left w:val="nil"/>
          <w:bottom w:val="none" w:sz="0" w:space="1" w:color="000000"/>
          <w:right w:val="nil"/>
          <w:between w:val="nil"/>
        </w:pBdr>
        <w:tabs>
          <w:tab w:val="left" w:pos="3769"/>
          <w:tab w:val="left" w:pos="10640"/>
        </w:tabs>
        <w:spacing w:before="160" w:line="240" w:lineRule="auto"/>
        <w:jc w:val="center"/>
        <w:rPr>
          <w:b/>
          <w:smallCaps/>
          <w:color w:val="000000"/>
          <w:sz w:val="22"/>
          <w:szCs w:val="22"/>
        </w:rPr>
      </w:pPr>
      <w:r>
        <w:rPr>
          <w:rFonts w:eastAsia="Times New Roman"/>
          <w:strike/>
          <w:color w:val="DADADA"/>
          <w:sz w:val="40"/>
          <w:szCs w:val="40"/>
        </w:rPr>
        <w:tab/>
      </w:r>
      <w:r>
        <w:rPr>
          <w:rFonts w:eastAsia="Times New Roman"/>
          <w:b/>
          <w:smallCaps/>
          <w:color w:val="34393D"/>
          <w:highlight w:val="white"/>
        </w:rPr>
        <w:t xml:space="preserve">  TEACHING EXPERIENCE   </w:t>
      </w:r>
      <w:r>
        <w:rPr>
          <w:rFonts w:eastAsia="Times New Roman"/>
          <w:strike/>
          <w:color w:val="DADADA"/>
          <w:sz w:val="40"/>
          <w:szCs w:val="40"/>
        </w:rPr>
        <w:tab/>
      </w:r>
    </w:p>
    <w:p w14:paraId="0000005A" w14:textId="77777777" w:rsidR="00037DB3" w:rsidRDefault="00E74B28">
      <w:pPr>
        <w:pBdr>
          <w:top w:val="nil"/>
          <w:left w:val="nil"/>
          <w:bottom w:val="nil"/>
          <w:right w:val="nil"/>
          <w:between w:val="nil"/>
        </w:pBdr>
        <w:spacing w:line="240" w:lineRule="auto"/>
        <w:jc w:val="center"/>
        <w:rPr>
          <w:b/>
          <w:smallCaps/>
          <w:color w:val="000000"/>
          <w:sz w:val="22"/>
          <w:szCs w:val="22"/>
        </w:rPr>
      </w:pPr>
      <w:r>
        <w:rPr>
          <w:rFonts w:eastAsia="Times New Roman"/>
          <w:b/>
          <w:smallCaps/>
          <w:color w:val="000000"/>
          <w:sz w:val="22"/>
          <w:szCs w:val="22"/>
        </w:rPr>
        <w:t>KOREA University</w:t>
      </w:r>
    </w:p>
    <w:p w14:paraId="0000005B" w14:textId="77777777" w:rsidR="00037DB3" w:rsidRDefault="00E74B28">
      <w:pPr>
        <w:pBdr>
          <w:top w:val="nil"/>
          <w:left w:val="nil"/>
          <w:bottom w:val="nil"/>
          <w:right w:val="nil"/>
          <w:between w:val="nil"/>
        </w:pBdr>
        <w:spacing w:line="240" w:lineRule="auto"/>
        <w:jc w:val="center"/>
        <w:rPr>
          <w:color w:val="000000"/>
          <w:sz w:val="22"/>
          <w:szCs w:val="22"/>
        </w:rPr>
      </w:pPr>
      <w:r>
        <w:rPr>
          <w:rFonts w:eastAsia="Times New Roman"/>
          <w:color w:val="000000"/>
          <w:sz w:val="22"/>
          <w:szCs w:val="22"/>
        </w:rPr>
        <w:t>Seoul, Korea</w:t>
      </w:r>
    </w:p>
    <w:p w14:paraId="0000005C" w14:textId="77777777" w:rsidR="00037DB3" w:rsidRDefault="00E74B28">
      <w:pPr>
        <w:pBdr>
          <w:top w:val="nil"/>
          <w:left w:val="nil"/>
          <w:bottom w:val="nil"/>
          <w:right w:val="nil"/>
          <w:between w:val="nil"/>
        </w:pBdr>
        <w:tabs>
          <w:tab w:val="right" w:pos="10620"/>
        </w:tabs>
        <w:spacing w:line="240" w:lineRule="auto"/>
        <w:rPr>
          <w:color w:val="000000"/>
          <w:sz w:val="22"/>
          <w:szCs w:val="22"/>
        </w:rPr>
      </w:pPr>
      <w:r>
        <w:rPr>
          <w:rFonts w:eastAsia="Times New Roman"/>
          <w:b/>
          <w:color w:val="000000"/>
          <w:sz w:val="22"/>
          <w:szCs w:val="22"/>
        </w:rPr>
        <w:t>Teaching Assistant</w:t>
      </w:r>
      <w:r>
        <w:rPr>
          <w:rFonts w:eastAsia="Times New Roman"/>
          <w:color w:val="000000"/>
          <w:sz w:val="22"/>
          <w:szCs w:val="22"/>
        </w:rPr>
        <w:t xml:space="preserve"> </w:t>
      </w:r>
      <w:r>
        <w:rPr>
          <w:rFonts w:eastAsia="Times New Roman"/>
          <w:color w:val="000000"/>
          <w:sz w:val="22"/>
          <w:szCs w:val="22"/>
        </w:rPr>
        <w:tab/>
        <w:t xml:space="preserve"> 03/2017 to 12/2017 </w:t>
      </w:r>
    </w:p>
    <w:p w14:paraId="0000005D" w14:textId="77777777" w:rsidR="00037DB3" w:rsidRDefault="00E74B28">
      <w:pPr>
        <w:pBdr>
          <w:top w:val="nil"/>
          <w:left w:val="nil"/>
          <w:bottom w:val="nil"/>
          <w:right w:val="nil"/>
          <w:between w:val="nil"/>
        </w:pBdr>
        <w:spacing w:line="240" w:lineRule="auto"/>
        <w:rPr>
          <w:color w:val="000000"/>
          <w:sz w:val="22"/>
          <w:szCs w:val="22"/>
        </w:rPr>
      </w:pPr>
      <w:r>
        <w:rPr>
          <w:rFonts w:eastAsia="Times New Roman"/>
          <w:color w:val="000000"/>
          <w:sz w:val="22"/>
          <w:szCs w:val="22"/>
        </w:rPr>
        <w:t>Taught</w:t>
      </w:r>
      <w:sdt>
        <w:sdtPr>
          <w:tag w:val="goog_rdk_40"/>
          <w:id w:val="-1621603874"/>
        </w:sdtPr>
        <w:sdtEndPr/>
        <w:sdtContent>
          <w:del w:id="40" w:author="Eeh Pyoung Rhee" w:date="2020-09-25T09:49:00Z">
            <w:r>
              <w:rPr>
                <w:rFonts w:eastAsia="Times New Roman"/>
                <w:color w:val="000000"/>
                <w:sz w:val="22"/>
                <w:szCs w:val="22"/>
              </w:rPr>
              <w:delText xml:space="preserve"> a</w:delText>
            </w:r>
          </w:del>
        </w:sdtContent>
      </w:sdt>
      <w:r>
        <w:rPr>
          <w:rFonts w:eastAsia="Times New Roman"/>
          <w:color w:val="000000"/>
          <w:sz w:val="22"/>
          <w:szCs w:val="22"/>
        </w:rPr>
        <w:t xml:space="preserve"> third-year university-level physics </w:t>
      </w:r>
      <w:sdt>
        <w:sdtPr>
          <w:tag w:val="goog_rdk_41"/>
          <w:id w:val="366335651"/>
        </w:sdtPr>
        <w:sdtEndPr/>
        <w:sdtContent>
          <w:del w:id="41" w:author="Eeh Pyoung Rhee" w:date="2020-09-25T09:49:00Z">
            <w:r>
              <w:rPr>
                <w:rFonts w:eastAsia="Times New Roman"/>
                <w:color w:val="000000"/>
                <w:sz w:val="22"/>
                <w:szCs w:val="22"/>
              </w:rPr>
              <w:delText xml:space="preserve">experiment course </w:delText>
            </w:r>
          </w:del>
        </w:sdtContent>
      </w:sdt>
      <w:r>
        <w:rPr>
          <w:rFonts w:eastAsia="Times New Roman"/>
          <w:color w:val="000000"/>
          <w:sz w:val="22"/>
          <w:szCs w:val="22"/>
        </w:rPr>
        <w:t xml:space="preserve">at </w:t>
      </w:r>
      <w:sdt>
        <w:sdtPr>
          <w:tag w:val="goog_rdk_42"/>
          <w:id w:val="-1846701205"/>
        </w:sdtPr>
        <w:sdtEndPr/>
        <w:sdtContent>
          <w:del w:id="42" w:author="Eeh Pyoung Rhee" w:date="2020-09-25T09:49:00Z">
            <w:r>
              <w:rPr>
                <w:rFonts w:eastAsia="Times New Roman"/>
                <w:color w:val="000000"/>
                <w:sz w:val="22"/>
                <w:szCs w:val="22"/>
              </w:rPr>
              <w:delText xml:space="preserve">the </w:delText>
            </w:r>
          </w:del>
        </w:sdtContent>
      </w:sdt>
      <w:r>
        <w:rPr>
          <w:rFonts w:eastAsia="Times New Roman"/>
          <w:color w:val="000000"/>
          <w:sz w:val="22"/>
          <w:szCs w:val="22"/>
        </w:rPr>
        <w:t>Korea University. Held small-group tutorials to explain vibration, resonance frequency, microscopy, stress and strain, and computer-aided design. Helped students design experiments to demonstrate these concepts. Graded scientific papers and presentations a</w:t>
      </w:r>
      <w:r>
        <w:rPr>
          <w:rFonts w:eastAsia="Times New Roman"/>
          <w:color w:val="000000"/>
          <w:sz w:val="22"/>
          <w:szCs w:val="22"/>
        </w:rPr>
        <w:t>ccording to University standards and was nominated for a teaching award.</w:t>
      </w:r>
    </w:p>
    <w:p w14:paraId="0000005E" w14:textId="77777777" w:rsidR="00037DB3" w:rsidRDefault="00037DB3">
      <w:pPr>
        <w:pBdr>
          <w:top w:val="nil"/>
          <w:left w:val="nil"/>
          <w:bottom w:val="nil"/>
          <w:right w:val="nil"/>
          <w:between w:val="nil"/>
        </w:pBdr>
        <w:spacing w:line="240" w:lineRule="auto"/>
        <w:rPr>
          <w:color w:val="000000"/>
          <w:sz w:val="22"/>
          <w:szCs w:val="22"/>
        </w:rPr>
      </w:pPr>
    </w:p>
    <w:p w14:paraId="0000005F" w14:textId="77777777" w:rsidR="00037DB3" w:rsidRDefault="00E74B28">
      <w:pPr>
        <w:pBdr>
          <w:top w:val="nil"/>
          <w:left w:val="nil"/>
          <w:bottom w:val="nil"/>
          <w:right w:val="nil"/>
          <w:between w:val="nil"/>
        </w:pBdr>
        <w:spacing w:line="240" w:lineRule="auto"/>
        <w:jc w:val="center"/>
        <w:rPr>
          <w:b/>
          <w:smallCaps/>
          <w:color w:val="000000"/>
          <w:sz w:val="22"/>
          <w:szCs w:val="22"/>
        </w:rPr>
      </w:pPr>
      <w:r>
        <w:rPr>
          <w:rFonts w:eastAsia="Times New Roman"/>
          <w:b/>
          <w:smallCaps/>
          <w:color w:val="000000"/>
          <w:sz w:val="22"/>
          <w:szCs w:val="22"/>
        </w:rPr>
        <w:t>KOREA Polytechnic University</w:t>
      </w:r>
    </w:p>
    <w:p w14:paraId="00000060" w14:textId="77777777" w:rsidR="00037DB3" w:rsidRDefault="00E74B28">
      <w:pPr>
        <w:pBdr>
          <w:top w:val="nil"/>
          <w:left w:val="nil"/>
          <w:bottom w:val="nil"/>
          <w:right w:val="nil"/>
          <w:between w:val="nil"/>
        </w:pBdr>
        <w:spacing w:line="240" w:lineRule="auto"/>
        <w:jc w:val="center"/>
        <w:rPr>
          <w:color w:val="000000"/>
          <w:sz w:val="22"/>
          <w:szCs w:val="22"/>
        </w:rPr>
      </w:pPr>
      <w:r>
        <w:rPr>
          <w:rFonts w:eastAsia="Times New Roman"/>
          <w:color w:val="000000"/>
          <w:sz w:val="22"/>
          <w:szCs w:val="22"/>
        </w:rPr>
        <w:t>Gyeonggi-do, Korea</w:t>
      </w:r>
    </w:p>
    <w:p w14:paraId="00000061" w14:textId="77777777" w:rsidR="00037DB3" w:rsidRDefault="00E74B28">
      <w:pPr>
        <w:pBdr>
          <w:top w:val="nil"/>
          <w:left w:val="nil"/>
          <w:bottom w:val="nil"/>
          <w:right w:val="nil"/>
          <w:between w:val="nil"/>
        </w:pBdr>
        <w:tabs>
          <w:tab w:val="right" w:pos="10620"/>
        </w:tabs>
        <w:spacing w:line="240" w:lineRule="auto"/>
        <w:rPr>
          <w:color w:val="000000"/>
          <w:sz w:val="22"/>
          <w:szCs w:val="22"/>
        </w:rPr>
      </w:pPr>
      <w:r>
        <w:rPr>
          <w:rFonts w:eastAsia="Times New Roman"/>
          <w:b/>
          <w:color w:val="000000"/>
          <w:sz w:val="22"/>
          <w:szCs w:val="22"/>
        </w:rPr>
        <w:t>Teaching Assistant</w:t>
      </w:r>
      <w:r>
        <w:rPr>
          <w:rFonts w:eastAsia="Times New Roman"/>
          <w:color w:val="000000"/>
          <w:sz w:val="22"/>
          <w:szCs w:val="22"/>
        </w:rPr>
        <w:t xml:space="preserve"> </w:t>
      </w:r>
      <w:r>
        <w:rPr>
          <w:rFonts w:eastAsia="Times New Roman"/>
          <w:color w:val="000000"/>
          <w:sz w:val="22"/>
          <w:szCs w:val="22"/>
        </w:rPr>
        <w:tab/>
        <w:t xml:space="preserve"> 03/2015 to 06/2015 </w:t>
      </w:r>
    </w:p>
    <w:p w14:paraId="00000062" w14:textId="77777777" w:rsidR="00037DB3" w:rsidRDefault="00E74B28">
      <w:pPr>
        <w:pBdr>
          <w:top w:val="nil"/>
          <w:left w:val="nil"/>
          <w:bottom w:val="nil"/>
          <w:right w:val="nil"/>
          <w:between w:val="nil"/>
        </w:pBdr>
        <w:spacing w:line="240" w:lineRule="auto"/>
        <w:rPr>
          <w:color w:val="000000"/>
          <w:sz w:val="22"/>
          <w:szCs w:val="22"/>
        </w:rPr>
      </w:pPr>
      <w:r>
        <w:rPr>
          <w:rFonts w:eastAsia="Times New Roman"/>
          <w:color w:val="000000"/>
          <w:sz w:val="22"/>
          <w:szCs w:val="22"/>
        </w:rPr>
        <w:t>Taught a SolidWorks course at</w:t>
      </w:r>
      <w:sdt>
        <w:sdtPr>
          <w:tag w:val="goog_rdk_43"/>
          <w:id w:val="-576525680"/>
        </w:sdtPr>
        <w:sdtEndPr/>
        <w:sdtContent>
          <w:del w:id="43" w:author="Eeh Pyoung Rhee" w:date="2020-09-25T09:50:00Z">
            <w:r>
              <w:rPr>
                <w:rFonts w:eastAsia="Times New Roman"/>
                <w:color w:val="000000"/>
                <w:sz w:val="22"/>
                <w:szCs w:val="22"/>
              </w:rPr>
              <w:delText xml:space="preserve"> the</w:delText>
            </w:r>
          </w:del>
        </w:sdtContent>
      </w:sdt>
      <w:r>
        <w:rPr>
          <w:rFonts w:eastAsia="Times New Roman"/>
          <w:color w:val="000000"/>
          <w:sz w:val="22"/>
          <w:szCs w:val="22"/>
        </w:rPr>
        <w:t xml:space="preserve"> Korea Polytechnic University to juniors. Helped students design a project to demonstrate their ideas. Graded scientific papers and presentations according to University standards.</w:t>
      </w:r>
    </w:p>
    <w:p w14:paraId="00000063" w14:textId="77777777" w:rsidR="00037DB3" w:rsidRDefault="00037DB3">
      <w:pPr>
        <w:pBdr>
          <w:top w:val="nil"/>
          <w:left w:val="none" w:sz="0" w:space="0" w:color="000000"/>
          <w:bottom w:val="nil"/>
          <w:right w:val="nil"/>
          <w:between w:val="nil"/>
        </w:pBdr>
        <w:spacing w:line="276" w:lineRule="auto"/>
        <w:rPr>
          <w:color w:val="000000"/>
          <w:sz w:val="22"/>
          <w:szCs w:val="22"/>
        </w:rPr>
      </w:pPr>
    </w:p>
    <w:p w14:paraId="00000064" w14:textId="77777777" w:rsidR="00037DB3" w:rsidRDefault="00E74B28">
      <w:pPr>
        <w:pBdr>
          <w:top w:val="nil"/>
          <w:left w:val="nil"/>
          <w:bottom w:val="nil"/>
          <w:right w:val="nil"/>
          <w:between w:val="nil"/>
        </w:pBdr>
        <w:spacing w:line="240" w:lineRule="auto"/>
        <w:jc w:val="center"/>
        <w:rPr>
          <w:b/>
          <w:smallCaps/>
          <w:color w:val="000000"/>
          <w:sz w:val="22"/>
          <w:szCs w:val="22"/>
        </w:rPr>
      </w:pPr>
      <w:r>
        <w:rPr>
          <w:rFonts w:eastAsia="Times New Roman"/>
          <w:b/>
          <w:smallCaps/>
          <w:color w:val="000000"/>
          <w:sz w:val="22"/>
          <w:szCs w:val="22"/>
        </w:rPr>
        <w:t>CODEWings.com</w:t>
      </w:r>
    </w:p>
    <w:p w14:paraId="00000065" w14:textId="77777777" w:rsidR="00037DB3" w:rsidRDefault="00E74B28">
      <w:pPr>
        <w:pBdr>
          <w:top w:val="nil"/>
          <w:left w:val="nil"/>
          <w:bottom w:val="nil"/>
          <w:right w:val="nil"/>
          <w:between w:val="nil"/>
        </w:pBdr>
        <w:spacing w:line="240" w:lineRule="auto"/>
        <w:jc w:val="center"/>
        <w:rPr>
          <w:color w:val="000000"/>
          <w:sz w:val="22"/>
          <w:szCs w:val="22"/>
        </w:rPr>
      </w:pPr>
      <w:r>
        <w:rPr>
          <w:rFonts w:eastAsia="Times New Roman"/>
          <w:color w:val="000000"/>
          <w:sz w:val="22"/>
          <w:szCs w:val="22"/>
        </w:rPr>
        <w:t>Seoul, Korea</w:t>
      </w:r>
    </w:p>
    <w:p w14:paraId="00000066" w14:textId="77777777" w:rsidR="00037DB3" w:rsidRDefault="00E74B28">
      <w:pPr>
        <w:pBdr>
          <w:top w:val="nil"/>
          <w:left w:val="nil"/>
          <w:bottom w:val="nil"/>
          <w:right w:val="nil"/>
          <w:between w:val="nil"/>
        </w:pBdr>
        <w:tabs>
          <w:tab w:val="right" w:pos="10620"/>
        </w:tabs>
        <w:spacing w:line="240" w:lineRule="auto"/>
        <w:rPr>
          <w:color w:val="000000"/>
          <w:sz w:val="22"/>
          <w:szCs w:val="22"/>
        </w:rPr>
      </w:pPr>
      <w:r>
        <w:rPr>
          <w:rFonts w:eastAsia="Times New Roman"/>
          <w:b/>
          <w:color w:val="000000"/>
          <w:sz w:val="22"/>
          <w:szCs w:val="22"/>
        </w:rPr>
        <w:t>Programming Mentor (Python, Java, C)</w:t>
      </w:r>
      <w:r>
        <w:rPr>
          <w:rFonts w:eastAsia="Times New Roman"/>
          <w:color w:val="000000"/>
          <w:sz w:val="22"/>
          <w:szCs w:val="22"/>
        </w:rPr>
        <w:tab/>
        <w:t xml:space="preserve"> 06/2017 to 06/2019 </w:t>
      </w:r>
    </w:p>
    <w:p w14:paraId="00000067" w14:textId="77777777" w:rsidR="00037DB3" w:rsidRDefault="00E74B28">
      <w:pPr>
        <w:pBdr>
          <w:top w:val="nil"/>
          <w:left w:val="nil"/>
          <w:bottom w:val="nil"/>
          <w:right w:val="nil"/>
          <w:between w:val="nil"/>
        </w:pBdr>
        <w:spacing w:line="240" w:lineRule="auto"/>
        <w:rPr>
          <w:color w:val="000000"/>
          <w:sz w:val="22"/>
          <w:szCs w:val="22"/>
        </w:rPr>
      </w:pPr>
      <w:r>
        <w:rPr>
          <w:rFonts w:eastAsia="Times New Roman"/>
          <w:color w:val="000000"/>
          <w:sz w:val="22"/>
          <w:szCs w:val="22"/>
        </w:rPr>
        <w:t>Taught coding to middle school students.</w:t>
      </w:r>
    </w:p>
    <w:p w14:paraId="00000068" w14:textId="77777777" w:rsidR="00037DB3" w:rsidRDefault="00037DB3">
      <w:pPr>
        <w:pBdr>
          <w:top w:val="nil"/>
          <w:left w:val="nil"/>
          <w:bottom w:val="nil"/>
          <w:right w:val="nil"/>
          <w:between w:val="nil"/>
        </w:pBdr>
        <w:spacing w:line="240" w:lineRule="auto"/>
        <w:rPr>
          <w:rFonts w:ascii="Arial" w:eastAsia="Arial" w:hAnsi="Arial" w:cs="Arial"/>
          <w:b/>
          <w:color w:val="A61C00"/>
          <w:sz w:val="23"/>
          <w:szCs w:val="23"/>
        </w:rPr>
      </w:pPr>
    </w:p>
    <w:p w14:paraId="00000069" w14:textId="77777777" w:rsidR="00037DB3" w:rsidRDefault="00E74B28">
      <w:pPr>
        <w:pBdr>
          <w:top w:val="nil"/>
          <w:left w:val="nil"/>
          <w:bottom w:val="nil"/>
          <w:right w:val="nil"/>
          <w:between w:val="nil"/>
        </w:pBdr>
        <w:spacing w:line="240" w:lineRule="auto"/>
        <w:jc w:val="center"/>
        <w:rPr>
          <w:b/>
          <w:smallCaps/>
          <w:color w:val="000000"/>
          <w:sz w:val="22"/>
          <w:szCs w:val="22"/>
        </w:rPr>
      </w:pPr>
      <w:r>
        <w:rPr>
          <w:rFonts w:eastAsia="Times New Roman"/>
          <w:b/>
          <w:smallCaps/>
          <w:color w:val="000000"/>
          <w:sz w:val="22"/>
          <w:szCs w:val="22"/>
        </w:rPr>
        <w:t>Food for the Hungry, Inc.</w:t>
      </w:r>
    </w:p>
    <w:p w14:paraId="0000006A" w14:textId="77777777" w:rsidR="00037DB3" w:rsidRDefault="00E74B28">
      <w:pPr>
        <w:pBdr>
          <w:top w:val="nil"/>
          <w:left w:val="nil"/>
          <w:bottom w:val="nil"/>
          <w:right w:val="nil"/>
          <w:between w:val="nil"/>
        </w:pBdr>
        <w:spacing w:line="240" w:lineRule="auto"/>
        <w:jc w:val="center"/>
        <w:rPr>
          <w:color w:val="000000"/>
          <w:sz w:val="22"/>
          <w:szCs w:val="22"/>
        </w:rPr>
      </w:pPr>
      <w:r>
        <w:rPr>
          <w:rFonts w:eastAsia="Times New Roman"/>
          <w:color w:val="000000"/>
          <w:sz w:val="22"/>
          <w:szCs w:val="22"/>
        </w:rPr>
        <w:t>Seoul, Korea</w:t>
      </w:r>
    </w:p>
    <w:p w14:paraId="0000006B" w14:textId="77777777" w:rsidR="00037DB3" w:rsidRDefault="00E74B28">
      <w:pPr>
        <w:pBdr>
          <w:top w:val="nil"/>
          <w:left w:val="nil"/>
          <w:bottom w:val="nil"/>
          <w:right w:val="nil"/>
          <w:between w:val="nil"/>
        </w:pBdr>
        <w:tabs>
          <w:tab w:val="right" w:pos="10620"/>
        </w:tabs>
        <w:spacing w:line="240" w:lineRule="auto"/>
        <w:rPr>
          <w:color w:val="000000"/>
          <w:sz w:val="22"/>
          <w:szCs w:val="22"/>
        </w:rPr>
      </w:pPr>
      <w:r>
        <w:rPr>
          <w:rFonts w:eastAsia="Times New Roman"/>
          <w:b/>
          <w:color w:val="000000"/>
          <w:sz w:val="22"/>
          <w:szCs w:val="22"/>
        </w:rPr>
        <w:t>Tutoring (Mathematics)</w:t>
      </w:r>
      <w:r>
        <w:rPr>
          <w:rFonts w:eastAsia="Times New Roman"/>
          <w:color w:val="000000"/>
          <w:sz w:val="22"/>
          <w:szCs w:val="22"/>
        </w:rPr>
        <w:tab/>
        <w:t xml:space="preserve"> 03/2009 to 12/2009 </w:t>
      </w:r>
    </w:p>
    <w:p w14:paraId="0000006C" w14:textId="77777777" w:rsidR="00037DB3" w:rsidRDefault="00E74B28">
      <w:pPr>
        <w:pBdr>
          <w:top w:val="nil"/>
          <w:left w:val="nil"/>
          <w:bottom w:val="nil"/>
          <w:right w:val="nil"/>
          <w:between w:val="nil"/>
        </w:pBdr>
        <w:spacing w:line="240" w:lineRule="auto"/>
        <w:rPr>
          <w:color w:val="000000"/>
          <w:sz w:val="22"/>
          <w:szCs w:val="22"/>
        </w:rPr>
      </w:pPr>
      <w:r>
        <w:rPr>
          <w:rFonts w:eastAsia="Times New Roman"/>
          <w:color w:val="000000"/>
          <w:sz w:val="22"/>
          <w:szCs w:val="22"/>
        </w:rPr>
        <w:t>Tutoring for children who could not afford private education</w:t>
      </w:r>
      <w:sdt>
        <w:sdtPr>
          <w:tag w:val="goog_rdk_44"/>
          <w:id w:val="177938882"/>
        </w:sdtPr>
        <w:sdtEndPr/>
        <w:sdtContent>
          <w:ins w:id="44" w:author="Eeh Pyoung Rhee" w:date="2020-09-25T09:50:00Z">
            <w:r>
              <w:rPr>
                <w:rFonts w:eastAsia="Times New Roman"/>
                <w:color w:val="000000"/>
                <w:sz w:val="22"/>
                <w:szCs w:val="22"/>
              </w:rPr>
              <w:t>.</w:t>
            </w:r>
          </w:ins>
        </w:sdtContent>
      </w:sdt>
    </w:p>
    <w:p w14:paraId="0000006D" w14:textId="77777777" w:rsidR="00037DB3" w:rsidRDefault="00037DB3">
      <w:pPr>
        <w:pBdr>
          <w:top w:val="nil"/>
          <w:left w:val="none" w:sz="0" w:space="3" w:color="000000"/>
          <w:bottom w:val="nil"/>
          <w:right w:val="nil"/>
          <w:between w:val="nil"/>
        </w:pBdr>
        <w:spacing w:line="240" w:lineRule="auto"/>
        <w:rPr>
          <w:color w:val="000000"/>
          <w:sz w:val="22"/>
          <w:szCs w:val="22"/>
        </w:rPr>
      </w:pPr>
    </w:p>
    <w:p w14:paraId="0000006E" w14:textId="77777777" w:rsidR="00037DB3" w:rsidRDefault="00E74B28">
      <w:pPr>
        <w:pBdr>
          <w:top w:val="nil"/>
          <w:left w:val="nil"/>
          <w:bottom w:val="none" w:sz="0" w:space="1" w:color="000000"/>
          <w:right w:val="nil"/>
          <w:between w:val="nil"/>
        </w:pBdr>
        <w:tabs>
          <w:tab w:val="left" w:pos="3769"/>
          <w:tab w:val="left" w:pos="10640"/>
        </w:tabs>
        <w:spacing w:before="160" w:line="240" w:lineRule="auto"/>
        <w:jc w:val="center"/>
        <w:rPr>
          <w:b/>
          <w:smallCaps/>
          <w:color w:val="000000"/>
          <w:sz w:val="22"/>
          <w:szCs w:val="22"/>
        </w:rPr>
      </w:pPr>
      <w:r>
        <w:rPr>
          <w:rFonts w:eastAsia="Times New Roman"/>
          <w:strike/>
          <w:color w:val="DADADA"/>
          <w:sz w:val="40"/>
          <w:szCs w:val="40"/>
        </w:rPr>
        <w:tab/>
      </w:r>
      <w:r>
        <w:rPr>
          <w:rFonts w:eastAsia="Times New Roman"/>
          <w:b/>
          <w:smallCaps/>
          <w:color w:val="34393D"/>
          <w:highlight w:val="white"/>
        </w:rPr>
        <w:t xml:space="preserve">   SCIENTIFIC MEETINGS   </w:t>
      </w:r>
      <w:r>
        <w:rPr>
          <w:rFonts w:eastAsia="Times New Roman"/>
          <w:strike/>
          <w:color w:val="DADADA"/>
          <w:sz w:val="40"/>
          <w:szCs w:val="40"/>
        </w:rPr>
        <w:tab/>
      </w:r>
    </w:p>
    <w:p w14:paraId="0000006F" w14:textId="77777777" w:rsidR="00037DB3" w:rsidRDefault="00E74B28">
      <w:pPr>
        <w:numPr>
          <w:ilvl w:val="0"/>
          <w:numId w:val="4"/>
        </w:numPr>
        <w:pBdr>
          <w:top w:val="nil"/>
          <w:left w:val="none" w:sz="0" w:space="0" w:color="000000"/>
          <w:bottom w:val="nil"/>
          <w:right w:val="nil"/>
          <w:between w:val="nil"/>
        </w:pBdr>
        <w:spacing w:line="276" w:lineRule="auto"/>
        <w:ind w:left="640" w:hanging="261"/>
        <w:rPr>
          <w:color w:val="000000"/>
          <w:sz w:val="22"/>
          <w:szCs w:val="22"/>
        </w:rPr>
      </w:pPr>
      <w:r>
        <w:rPr>
          <w:rFonts w:eastAsia="Times New Roman"/>
          <w:color w:val="000000"/>
          <w:sz w:val="22"/>
          <w:szCs w:val="22"/>
        </w:rPr>
        <w:t>Biomedical Data Translator Meeting (</w:t>
      </w:r>
      <w:hyperlink r:id="rId13">
        <w:r>
          <w:rPr>
            <w:rFonts w:eastAsia="Times New Roman"/>
            <w:color w:val="000000"/>
            <w:sz w:val="22"/>
            <w:szCs w:val="22"/>
          </w:rPr>
          <w:t>http://ncats.nih.gov/translator</w:t>
        </w:r>
      </w:hyperlink>
      <w:r>
        <w:rPr>
          <w:rFonts w:eastAsia="Times New Roman"/>
          <w:color w:val="000000"/>
          <w:sz w:val="22"/>
          <w:szCs w:val="22"/>
        </w:rPr>
        <w:t>). Virtual, September, 2020</w:t>
      </w:r>
    </w:p>
    <w:p w14:paraId="00000070" w14:textId="77777777" w:rsidR="00037DB3" w:rsidRDefault="00E74B28">
      <w:pPr>
        <w:numPr>
          <w:ilvl w:val="0"/>
          <w:numId w:val="4"/>
        </w:numPr>
        <w:pBdr>
          <w:top w:val="nil"/>
          <w:left w:val="none" w:sz="0" w:space="0" w:color="000000"/>
          <w:bottom w:val="nil"/>
          <w:right w:val="nil"/>
          <w:between w:val="nil"/>
        </w:pBdr>
        <w:spacing w:line="276" w:lineRule="auto"/>
        <w:ind w:left="640" w:hanging="261"/>
        <w:rPr>
          <w:color w:val="000000"/>
          <w:sz w:val="22"/>
          <w:szCs w:val="22"/>
        </w:rPr>
      </w:pPr>
      <w:r>
        <w:rPr>
          <w:rFonts w:eastAsia="Times New Roman"/>
          <w:color w:val="000000"/>
          <w:sz w:val="22"/>
          <w:szCs w:val="22"/>
        </w:rPr>
        <w:t>Engineering Research Center for DNA Sensor Meeting. Jeju, Korea, July, 2017</w:t>
      </w:r>
    </w:p>
    <w:p w14:paraId="00000071" w14:textId="77777777" w:rsidR="00037DB3" w:rsidRDefault="00E74B28">
      <w:pPr>
        <w:numPr>
          <w:ilvl w:val="0"/>
          <w:numId w:val="4"/>
        </w:numPr>
        <w:pBdr>
          <w:top w:val="nil"/>
          <w:left w:val="none" w:sz="0" w:space="0" w:color="000000"/>
          <w:bottom w:val="nil"/>
          <w:right w:val="nil"/>
          <w:between w:val="nil"/>
        </w:pBdr>
        <w:spacing w:line="276" w:lineRule="auto"/>
        <w:ind w:left="640" w:hanging="261"/>
        <w:rPr>
          <w:color w:val="000000"/>
          <w:sz w:val="22"/>
          <w:szCs w:val="22"/>
        </w:rPr>
      </w:pPr>
      <w:r>
        <w:rPr>
          <w:rFonts w:eastAsia="Times New Roman"/>
          <w:color w:val="000000"/>
          <w:sz w:val="22"/>
          <w:szCs w:val="22"/>
        </w:rPr>
        <w:t>Enginee</w:t>
      </w:r>
      <w:r>
        <w:rPr>
          <w:rFonts w:eastAsia="Times New Roman"/>
          <w:color w:val="000000"/>
          <w:sz w:val="22"/>
          <w:szCs w:val="22"/>
        </w:rPr>
        <w:t>ring Research Center for DNA Sensor Meeting. Incheon, Korea, July, 2016</w:t>
      </w:r>
    </w:p>
    <w:p w14:paraId="00000072" w14:textId="77777777" w:rsidR="00037DB3" w:rsidRDefault="00037DB3">
      <w:pPr>
        <w:pBdr>
          <w:top w:val="nil"/>
          <w:left w:val="none" w:sz="0" w:space="0" w:color="000000"/>
          <w:bottom w:val="nil"/>
          <w:right w:val="nil"/>
          <w:between w:val="nil"/>
        </w:pBdr>
        <w:spacing w:line="276" w:lineRule="auto"/>
        <w:ind w:left="640"/>
        <w:rPr>
          <w:color w:val="000000"/>
          <w:sz w:val="22"/>
          <w:szCs w:val="22"/>
        </w:rPr>
      </w:pPr>
    </w:p>
    <w:p w14:paraId="00000073" w14:textId="77777777" w:rsidR="00037DB3" w:rsidRDefault="00E74B28">
      <w:pPr>
        <w:pBdr>
          <w:top w:val="nil"/>
          <w:left w:val="nil"/>
          <w:bottom w:val="none" w:sz="0" w:space="1" w:color="000000"/>
          <w:right w:val="nil"/>
          <w:between w:val="nil"/>
        </w:pBdr>
        <w:tabs>
          <w:tab w:val="left" w:pos="4343"/>
          <w:tab w:val="left" w:pos="10640"/>
        </w:tabs>
        <w:spacing w:before="160" w:line="240" w:lineRule="auto"/>
        <w:jc w:val="center"/>
        <w:rPr>
          <w:b/>
          <w:smallCaps/>
          <w:color w:val="000000"/>
          <w:sz w:val="22"/>
          <w:szCs w:val="22"/>
        </w:rPr>
      </w:pPr>
      <w:r>
        <w:rPr>
          <w:rFonts w:eastAsia="Times New Roman"/>
          <w:strike/>
          <w:color w:val="DADADA"/>
          <w:sz w:val="40"/>
          <w:szCs w:val="40"/>
        </w:rPr>
        <w:tab/>
      </w:r>
      <w:r>
        <w:rPr>
          <w:rFonts w:eastAsia="Times New Roman"/>
          <w:b/>
          <w:smallCaps/>
          <w:color w:val="34393D"/>
          <w:highlight w:val="white"/>
        </w:rPr>
        <w:t xml:space="preserve">   TEST SCORE   </w:t>
      </w:r>
      <w:r>
        <w:rPr>
          <w:rFonts w:eastAsia="Times New Roman"/>
          <w:strike/>
          <w:color w:val="DADADA"/>
          <w:sz w:val="40"/>
          <w:szCs w:val="40"/>
        </w:rPr>
        <w:tab/>
      </w:r>
    </w:p>
    <w:p w14:paraId="00000074" w14:textId="77777777" w:rsidR="00037DB3" w:rsidRDefault="00E74B28">
      <w:pPr>
        <w:numPr>
          <w:ilvl w:val="0"/>
          <w:numId w:val="5"/>
        </w:numPr>
        <w:pBdr>
          <w:top w:val="nil"/>
          <w:left w:val="none" w:sz="0" w:space="0" w:color="000000"/>
          <w:bottom w:val="nil"/>
          <w:right w:val="nil"/>
          <w:between w:val="nil"/>
        </w:pBdr>
        <w:spacing w:line="276" w:lineRule="auto"/>
        <w:ind w:left="640" w:hanging="261"/>
        <w:rPr>
          <w:color w:val="000000"/>
          <w:sz w:val="22"/>
          <w:szCs w:val="22"/>
        </w:rPr>
      </w:pPr>
      <w:r>
        <w:rPr>
          <w:rFonts w:eastAsia="Times New Roman"/>
          <w:b/>
          <w:color w:val="000000"/>
          <w:sz w:val="22"/>
          <w:szCs w:val="22"/>
        </w:rPr>
        <w:t>IELTS</w:t>
      </w:r>
      <w:r>
        <w:rPr>
          <w:rFonts w:eastAsia="Times New Roman"/>
          <w:color w:val="000000"/>
          <w:sz w:val="22"/>
          <w:szCs w:val="22"/>
        </w:rPr>
        <w:t xml:space="preserve">   </w:t>
      </w:r>
      <w:r>
        <w:rPr>
          <w:rFonts w:eastAsia="Times New Roman"/>
          <w:b/>
          <w:color w:val="000000"/>
          <w:sz w:val="22"/>
          <w:szCs w:val="22"/>
        </w:rPr>
        <w:t>7.0</w:t>
      </w:r>
      <w:r>
        <w:rPr>
          <w:rFonts w:eastAsia="Times New Roman"/>
          <w:b/>
          <w:color w:val="000000"/>
          <w:sz w:val="22"/>
          <w:szCs w:val="22"/>
        </w:rPr>
        <w:tab/>
      </w:r>
      <w:r>
        <w:rPr>
          <w:rFonts w:eastAsia="Times New Roman"/>
          <w:b/>
          <w:color w:val="000000"/>
          <w:sz w:val="22"/>
          <w:szCs w:val="22"/>
        </w:rPr>
        <w:tab/>
        <w:t xml:space="preserve">      </w:t>
      </w:r>
      <w:r>
        <w:rPr>
          <w:rFonts w:eastAsia="Times New Roman"/>
          <w:color w:val="000000"/>
          <w:sz w:val="22"/>
          <w:szCs w:val="22"/>
        </w:rPr>
        <w:t xml:space="preserve"> / Listening 7.5 / Reading 6.5 / Writing 6.0 / Speaking 7.5 (9th, September, 2020)</w:t>
      </w:r>
    </w:p>
    <w:p w14:paraId="00000075" w14:textId="31C0C11B" w:rsidR="00037DB3" w:rsidRDefault="00E74B28">
      <w:pPr>
        <w:numPr>
          <w:ilvl w:val="0"/>
          <w:numId w:val="5"/>
        </w:numPr>
        <w:pBdr>
          <w:top w:val="nil"/>
          <w:left w:val="none" w:sz="0" w:space="0" w:color="000000"/>
          <w:bottom w:val="nil"/>
          <w:right w:val="nil"/>
          <w:between w:val="nil"/>
        </w:pBdr>
        <w:spacing w:line="276" w:lineRule="auto"/>
        <w:ind w:left="640" w:hanging="261"/>
        <w:rPr>
          <w:color w:val="000000"/>
          <w:sz w:val="22"/>
          <w:szCs w:val="22"/>
        </w:rPr>
      </w:pPr>
      <w:r>
        <w:rPr>
          <w:rFonts w:eastAsia="Times New Roman"/>
          <w:b/>
          <w:color w:val="000000"/>
          <w:sz w:val="22"/>
          <w:szCs w:val="22"/>
        </w:rPr>
        <w:t>TOEFL</w:t>
      </w:r>
      <w:r>
        <w:rPr>
          <w:rFonts w:eastAsia="Times New Roman"/>
          <w:color w:val="000000"/>
          <w:sz w:val="22"/>
          <w:szCs w:val="22"/>
        </w:rPr>
        <w:t xml:space="preserve"> </w:t>
      </w:r>
      <w:r>
        <w:rPr>
          <w:rFonts w:eastAsia="Times New Roman"/>
          <w:b/>
          <w:color w:val="000000"/>
          <w:sz w:val="22"/>
          <w:szCs w:val="22"/>
        </w:rPr>
        <w:t>101</w:t>
      </w:r>
      <w:r>
        <w:rPr>
          <w:rFonts w:eastAsia="Times New Roman"/>
          <w:color w:val="000000"/>
          <w:sz w:val="22"/>
          <w:szCs w:val="22"/>
        </w:rPr>
        <w:t xml:space="preserve"> </w:t>
      </w:r>
      <w:r w:rsidR="00E01752">
        <w:rPr>
          <w:rFonts w:eastAsia="Times New Roman"/>
          <w:color w:val="000000"/>
          <w:sz w:val="22"/>
          <w:szCs w:val="22"/>
        </w:rPr>
        <w:tab/>
      </w:r>
      <w:r w:rsidR="00E01752">
        <w:rPr>
          <w:rFonts w:eastAsia="Times New Roman"/>
          <w:color w:val="000000"/>
          <w:sz w:val="22"/>
          <w:szCs w:val="22"/>
        </w:rPr>
        <w:tab/>
        <w:t xml:space="preserve">      </w:t>
      </w:r>
      <w:r>
        <w:rPr>
          <w:rFonts w:eastAsia="Times New Roman"/>
          <w:color w:val="000000"/>
          <w:sz w:val="22"/>
          <w:szCs w:val="22"/>
        </w:rPr>
        <w:t xml:space="preserve"> / Listening 28</w:t>
      </w:r>
      <w:r>
        <w:rPr>
          <w:rFonts w:ascii="Arial" w:eastAsia="Arial" w:hAnsi="Arial" w:cs="Arial"/>
          <w:color w:val="35353A"/>
          <w:sz w:val="17"/>
          <w:szCs w:val="17"/>
          <w:highlight w:val="white"/>
        </w:rPr>
        <w:t> </w:t>
      </w:r>
      <w:r>
        <w:rPr>
          <w:rFonts w:eastAsia="Times New Roman"/>
          <w:color w:val="000000"/>
          <w:sz w:val="22"/>
          <w:szCs w:val="22"/>
        </w:rPr>
        <w:t xml:space="preserve">  / Reading 27 / Writing 24 / Speaking 22 (25th, August, 2020)</w:t>
      </w:r>
    </w:p>
    <w:p w14:paraId="00000076" w14:textId="77777777" w:rsidR="00037DB3" w:rsidRDefault="00037DB3">
      <w:pPr>
        <w:pBdr>
          <w:top w:val="nil"/>
          <w:left w:val="none" w:sz="0" w:space="0" w:color="000000"/>
          <w:bottom w:val="nil"/>
          <w:right w:val="nil"/>
          <w:between w:val="nil"/>
        </w:pBdr>
        <w:spacing w:line="276" w:lineRule="auto"/>
        <w:rPr>
          <w:color w:val="000000"/>
          <w:sz w:val="22"/>
          <w:szCs w:val="22"/>
        </w:rPr>
      </w:pPr>
    </w:p>
    <w:p w14:paraId="00000077" w14:textId="77777777" w:rsidR="00037DB3" w:rsidRDefault="00E74B28">
      <w:pPr>
        <w:pBdr>
          <w:top w:val="nil"/>
          <w:left w:val="nil"/>
          <w:bottom w:val="none" w:sz="0" w:space="1" w:color="000000"/>
          <w:right w:val="nil"/>
          <w:between w:val="nil"/>
        </w:pBdr>
        <w:tabs>
          <w:tab w:val="left" w:pos="3769"/>
          <w:tab w:val="left" w:pos="10640"/>
        </w:tabs>
        <w:spacing w:before="160" w:line="240" w:lineRule="auto"/>
        <w:jc w:val="center"/>
        <w:rPr>
          <w:b/>
          <w:smallCaps/>
          <w:color w:val="000000"/>
          <w:sz w:val="22"/>
          <w:szCs w:val="22"/>
        </w:rPr>
      </w:pPr>
      <w:r>
        <w:rPr>
          <w:rFonts w:eastAsia="Times New Roman"/>
          <w:strike/>
          <w:color w:val="DADADA"/>
          <w:sz w:val="40"/>
          <w:szCs w:val="40"/>
        </w:rPr>
        <w:tab/>
      </w:r>
      <w:r>
        <w:rPr>
          <w:rFonts w:eastAsia="Times New Roman"/>
          <w:b/>
          <w:smallCaps/>
          <w:color w:val="34393D"/>
          <w:highlight w:val="white"/>
        </w:rPr>
        <w:t xml:space="preserve">   OTHER EXPERIENCE   </w:t>
      </w:r>
      <w:r>
        <w:rPr>
          <w:rFonts w:eastAsia="Times New Roman"/>
          <w:strike/>
          <w:color w:val="DADADA"/>
          <w:sz w:val="40"/>
          <w:szCs w:val="40"/>
        </w:rPr>
        <w:tab/>
      </w:r>
    </w:p>
    <w:p w14:paraId="00000078" w14:textId="77777777" w:rsidR="00037DB3" w:rsidRDefault="00037DB3">
      <w:pPr>
        <w:pBdr>
          <w:top w:val="nil"/>
          <w:left w:val="none" w:sz="0" w:space="3" w:color="000000"/>
          <w:bottom w:val="nil"/>
          <w:right w:val="nil"/>
          <w:between w:val="nil"/>
        </w:pBdr>
        <w:spacing w:line="240" w:lineRule="auto"/>
        <w:rPr>
          <w:color w:val="000000"/>
          <w:sz w:val="22"/>
          <w:szCs w:val="22"/>
        </w:rPr>
      </w:pPr>
    </w:p>
    <w:p w14:paraId="00000079" w14:textId="77777777" w:rsidR="00037DB3" w:rsidRDefault="00E74B28">
      <w:pPr>
        <w:pBdr>
          <w:top w:val="nil"/>
          <w:left w:val="nil"/>
          <w:bottom w:val="nil"/>
          <w:right w:val="nil"/>
          <w:between w:val="nil"/>
        </w:pBdr>
        <w:spacing w:line="240" w:lineRule="auto"/>
        <w:jc w:val="center"/>
        <w:rPr>
          <w:color w:val="000000"/>
        </w:rPr>
      </w:pPr>
      <w:r>
        <w:rPr>
          <w:rFonts w:eastAsia="Times New Roman"/>
          <w:b/>
          <w:smallCaps/>
          <w:color w:val="000000"/>
          <w:sz w:val="22"/>
          <w:szCs w:val="22"/>
        </w:rPr>
        <w:t>2018 PYEONGCHANG OLYMPIC &amp; PARALYMPIC ORGANIZING COMMITTEE</w:t>
      </w:r>
    </w:p>
    <w:p w14:paraId="0000007A" w14:textId="77777777" w:rsidR="00037DB3" w:rsidRDefault="00E74B28">
      <w:pPr>
        <w:pBdr>
          <w:top w:val="nil"/>
          <w:left w:val="nil"/>
          <w:bottom w:val="nil"/>
          <w:right w:val="nil"/>
          <w:between w:val="nil"/>
        </w:pBdr>
        <w:spacing w:line="240" w:lineRule="auto"/>
        <w:jc w:val="center"/>
        <w:rPr>
          <w:color w:val="000000"/>
          <w:sz w:val="22"/>
          <w:szCs w:val="22"/>
        </w:rPr>
      </w:pPr>
      <w:r>
        <w:rPr>
          <w:rFonts w:ascii="Arial" w:eastAsia="Arial" w:hAnsi="Arial" w:cs="Arial"/>
          <w:color w:val="000000"/>
          <w:sz w:val="20"/>
          <w:szCs w:val="20"/>
        </w:rPr>
        <w:t>Pyeongchang</w:t>
      </w:r>
      <w:r>
        <w:rPr>
          <w:rFonts w:eastAsia="Times New Roman"/>
          <w:color w:val="000000"/>
          <w:sz w:val="22"/>
          <w:szCs w:val="22"/>
        </w:rPr>
        <w:t>, Korea</w:t>
      </w:r>
    </w:p>
    <w:p w14:paraId="0000007B" w14:textId="77777777" w:rsidR="00037DB3" w:rsidRDefault="00E74B28">
      <w:pPr>
        <w:pBdr>
          <w:top w:val="nil"/>
          <w:left w:val="nil"/>
          <w:bottom w:val="nil"/>
          <w:right w:val="nil"/>
          <w:between w:val="nil"/>
        </w:pBdr>
        <w:tabs>
          <w:tab w:val="right" w:pos="10620"/>
        </w:tabs>
        <w:spacing w:line="240" w:lineRule="auto"/>
        <w:rPr>
          <w:color w:val="000000"/>
          <w:sz w:val="22"/>
          <w:szCs w:val="22"/>
        </w:rPr>
      </w:pPr>
      <w:r>
        <w:rPr>
          <w:rFonts w:eastAsia="Times New Roman"/>
          <w:b/>
          <w:color w:val="000000"/>
          <w:sz w:val="22"/>
          <w:szCs w:val="22"/>
        </w:rPr>
        <w:t>Translator</w:t>
      </w:r>
      <w:r>
        <w:rPr>
          <w:rFonts w:eastAsia="Times New Roman"/>
          <w:color w:val="000000"/>
          <w:sz w:val="22"/>
          <w:szCs w:val="22"/>
        </w:rPr>
        <w:t xml:space="preserve"> </w:t>
      </w:r>
      <w:r>
        <w:rPr>
          <w:rFonts w:eastAsia="Times New Roman"/>
          <w:color w:val="000000"/>
          <w:sz w:val="22"/>
          <w:szCs w:val="22"/>
        </w:rPr>
        <w:tab/>
        <w:t xml:space="preserve"> 01/2018 to 03/2018 </w:t>
      </w:r>
    </w:p>
    <w:p w14:paraId="0000007C" w14:textId="77777777" w:rsidR="00037DB3" w:rsidRDefault="00E74B28">
      <w:pPr>
        <w:pBdr>
          <w:top w:val="nil"/>
          <w:left w:val="nil"/>
          <w:bottom w:val="nil"/>
          <w:right w:val="nil"/>
          <w:between w:val="nil"/>
        </w:pBdr>
        <w:spacing w:line="240" w:lineRule="auto"/>
        <w:rPr>
          <w:color w:val="000000"/>
          <w:sz w:val="22"/>
          <w:szCs w:val="22"/>
        </w:rPr>
      </w:pPr>
      <w:r>
        <w:rPr>
          <w:rFonts w:eastAsia="Times New Roman"/>
          <w:color w:val="000000"/>
          <w:sz w:val="22"/>
          <w:szCs w:val="22"/>
        </w:rPr>
        <w:t xml:space="preserve">Working at the Arriving and Departure department as a translator during the Winter Olympic and Paralympic games. </w:t>
      </w:r>
    </w:p>
    <w:p w14:paraId="0000007D" w14:textId="77777777" w:rsidR="00037DB3" w:rsidRDefault="00037DB3">
      <w:pPr>
        <w:spacing w:line="240" w:lineRule="auto"/>
        <w:rPr>
          <w:sz w:val="22"/>
          <w:szCs w:val="22"/>
        </w:rPr>
      </w:pPr>
    </w:p>
    <w:p w14:paraId="0000007E" w14:textId="77777777" w:rsidR="00037DB3" w:rsidRDefault="00E74B28">
      <w:pPr>
        <w:pBdr>
          <w:top w:val="nil"/>
          <w:left w:val="nil"/>
          <w:bottom w:val="nil"/>
          <w:right w:val="nil"/>
          <w:between w:val="nil"/>
        </w:pBdr>
        <w:spacing w:line="240" w:lineRule="auto"/>
        <w:jc w:val="center"/>
        <w:rPr>
          <w:color w:val="000000"/>
        </w:rPr>
      </w:pPr>
      <w:r>
        <w:rPr>
          <w:rFonts w:eastAsia="Times New Roman"/>
          <w:b/>
          <w:smallCaps/>
          <w:color w:val="000000"/>
          <w:sz w:val="22"/>
          <w:szCs w:val="22"/>
        </w:rPr>
        <w:lastRenderedPageBreak/>
        <w:t>WEBS DATA SYSTEM</w:t>
      </w:r>
    </w:p>
    <w:p w14:paraId="0000007F" w14:textId="77777777" w:rsidR="00037DB3" w:rsidRDefault="00E74B28">
      <w:pPr>
        <w:pBdr>
          <w:top w:val="nil"/>
          <w:left w:val="nil"/>
          <w:bottom w:val="nil"/>
          <w:right w:val="nil"/>
          <w:between w:val="nil"/>
        </w:pBdr>
        <w:spacing w:line="240" w:lineRule="auto"/>
        <w:jc w:val="center"/>
        <w:rPr>
          <w:color w:val="000000"/>
          <w:sz w:val="22"/>
          <w:szCs w:val="22"/>
        </w:rPr>
      </w:pPr>
      <w:r>
        <w:rPr>
          <w:rFonts w:ascii="Arial" w:eastAsia="Arial" w:hAnsi="Arial" w:cs="Arial"/>
          <w:color w:val="000000"/>
          <w:sz w:val="20"/>
          <w:szCs w:val="20"/>
        </w:rPr>
        <w:t>Seoul</w:t>
      </w:r>
      <w:r>
        <w:rPr>
          <w:rFonts w:eastAsia="Times New Roman"/>
          <w:color w:val="000000"/>
          <w:sz w:val="22"/>
          <w:szCs w:val="22"/>
        </w:rPr>
        <w:t>, Korea</w:t>
      </w:r>
    </w:p>
    <w:p w14:paraId="00000080" w14:textId="77777777" w:rsidR="00037DB3" w:rsidRDefault="00E74B28">
      <w:pPr>
        <w:pBdr>
          <w:top w:val="nil"/>
          <w:left w:val="nil"/>
          <w:bottom w:val="nil"/>
          <w:right w:val="nil"/>
          <w:between w:val="nil"/>
        </w:pBdr>
        <w:tabs>
          <w:tab w:val="right" w:pos="10620"/>
        </w:tabs>
        <w:spacing w:line="240" w:lineRule="auto"/>
        <w:rPr>
          <w:color w:val="000000"/>
          <w:sz w:val="22"/>
          <w:szCs w:val="22"/>
        </w:rPr>
      </w:pPr>
      <w:r>
        <w:rPr>
          <w:rFonts w:eastAsia="Times New Roman"/>
          <w:b/>
          <w:color w:val="000000"/>
          <w:sz w:val="22"/>
          <w:szCs w:val="22"/>
        </w:rPr>
        <w:t>SolidWorks Modeling Internship</w:t>
      </w:r>
      <w:r>
        <w:rPr>
          <w:rFonts w:eastAsia="Times New Roman"/>
          <w:color w:val="000000"/>
          <w:sz w:val="22"/>
          <w:szCs w:val="22"/>
        </w:rPr>
        <w:t xml:space="preserve"> </w:t>
      </w:r>
      <w:r>
        <w:rPr>
          <w:rFonts w:eastAsia="Times New Roman"/>
          <w:color w:val="000000"/>
          <w:sz w:val="22"/>
          <w:szCs w:val="22"/>
        </w:rPr>
        <w:tab/>
        <w:t xml:space="preserve"> 12/2013 to 02/2014 </w:t>
      </w:r>
    </w:p>
    <w:p w14:paraId="00000081" w14:textId="07B02728" w:rsidR="00037DB3" w:rsidRDefault="00E74B28">
      <w:pPr>
        <w:pBdr>
          <w:top w:val="nil"/>
          <w:left w:val="nil"/>
          <w:bottom w:val="nil"/>
          <w:right w:val="nil"/>
          <w:between w:val="nil"/>
        </w:pBdr>
        <w:spacing w:line="240" w:lineRule="auto"/>
        <w:rPr>
          <w:rFonts w:eastAsia="Times New Roman"/>
          <w:color w:val="000000"/>
          <w:sz w:val="22"/>
          <w:szCs w:val="22"/>
        </w:rPr>
      </w:pPr>
      <w:r>
        <w:rPr>
          <w:rFonts w:eastAsia="Times New Roman"/>
          <w:color w:val="000000"/>
          <w:sz w:val="22"/>
          <w:szCs w:val="22"/>
        </w:rPr>
        <w:t>Working and learning about CAD modeling, structural design</w:t>
      </w:r>
      <w:r>
        <w:rPr>
          <w:rFonts w:eastAsia="Times New Roman"/>
          <w:color w:val="000000"/>
          <w:sz w:val="22"/>
          <w:szCs w:val="22"/>
        </w:rPr>
        <w:t>ing with SolidWorks.</w:t>
      </w:r>
    </w:p>
    <w:p w14:paraId="0BDAED58" w14:textId="77777777" w:rsidR="00473FE9" w:rsidRDefault="00473FE9">
      <w:pPr>
        <w:pBdr>
          <w:top w:val="nil"/>
          <w:left w:val="nil"/>
          <w:bottom w:val="nil"/>
          <w:right w:val="nil"/>
          <w:between w:val="nil"/>
        </w:pBdr>
        <w:spacing w:line="240" w:lineRule="auto"/>
        <w:rPr>
          <w:color w:val="000000"/>
          <w:sz w:val="22"/>
          <w:szCs w:val="22"/>
        </w:rPr>
      </w:pPr>
    </w:p>
    <w:p w14:paraId="00000082" w14:textId="77777777" w:rsidR="00037DB3" w:rsidRDefault="00E74B28">
      <w:pPr>
        <w:pBdr>
          <w:top w:val="nil"/>
          <w:left w:val="nil"/>
          <w:bottom w:val="nil"/>
          <w:right w:val="nil"/>
          <w:between w:val="nil"/>
        </w:pBdr>
        <w:spacing w:line="240" w:lineRule="auto"/>
        <w:jc w:val="center"/>
        <w:rPr>
          <w:b/>
          <w:smallCaps/>
          <w:color w:val="000000"/>
        </w:rPr>
      </w:pPr>
      <w:r>
        <w:rPr>
          <w:rFonts w:eastAsia="Times New Roman"/>
          <w:b/>
          <w:smallCaps/>
          <w:color w:val="000000"/>
          <w:sz w:val="22"/>
          <w:szCs w:val="22"/>
        </w:rPr>
        <w:t>REPUBLIC OF KOREA AIR FORCE</w:t>
      </w:r>
    </w:p>
    <w:p w14:paraId="00000083" w14:textId="77777777" w:rsidR="00037DB3" w:rsidRDefault="00E74B28">
      <w:pPr>
        <w:pBdr>
          <w:top w:val="nil"/>
          <w:left w:val="nil"/>
          <w:bottom w:val="nil"/>
          <w:right w:val="nil"/>
          <w:between w:val="nil"/>
        </w:pBdr>
        <w:spacing w:line="240" w:lineRule="auto"/>
        <w:jc w:val="center"/>
        <w:rPr>
          <w:color w:val="000000"/>
          <w:sz w:val="22"/>
          <w:szCs w:val="22"/>
        </w:rPr>
      </w:pPr>
      <w:r>
        <w:rPr>
          <w:rFonts w:eastAsia="Times New Roman"/>
          <w:color w:val="000000"/>
          <w:sz w:val="22"/>
          <w:szCs w:val="22"/>
        </w:rPr>
        <w:t>Korea</w:t>
      </w:r>
    </w:p>
    <w:p w14:paraId="00000084" w14:textId="77777777" w:rsidR="00037DB3" w:rsidRDefault="00E74B28">
      <w:pPr>
        <w:pBdr>
          <w:top w:val="nil"/>
          <w:left w:val="nil"/>
          <w:bottom w:val="nil"/>
          <w:right w:val="nil"/>
          <w:between w:val="nil"/>
        </w:pBdr>
        <w:tabs>
          <w:tab w:val="right" w:pos="10620"/>
        </w:tabs>
        <w:spacing w:line="240" w:lineRule="auto"/>
        <w:rPr>
          <w:color w:val="000000"/>
          <w:sz w:val="22"/>
          <w:szCs w:val="22"/>
        </w:rPr>
      </w:pPr>
      <w:r>
        <w:rPr>
          <w:rFonts w:eastAsia="Times New Roman"/>
          <w:b/>
          <w:color w:val="000000"/>
          <w:sz w:val="22"/>
          <w:szCs w:val="22"/>
        </w:rPr>
        <w:t>Sergeant</w:t>
      </w:r>
      <w:r>
        <w:rPr>
          <w:rFonts w:eastAsia="Times New Roman"/>
          <w:color w:val="000000"/>
          <w:sz w:val="22"/>
          <w:szCs w:val="22"/>
        </w:rPr>
        <w:tab/>
        <w:t xml:space="preserve"> 05/2011 to 05/2013 </w:t>
      </w:r>
    </w:p>
    <w:p w14:paraId="00000085" w14:textId="77777777" w:rsidR="00037DB3" w:rsidRDefault="00E74B28">
      <w:pPr>
        <w:pBdr>
          <w:top w:val="nil"/>
          <w:left w:val="nil"/>
          <w:bottom w:val="nil"/>
          <w:right w:val="nil"/>
          <w:between w:val="nil"/>
        </w:pBdr>
        <w:spacing w:line="240" w:lineRule="auto"/>
        <w:rPr>
          <w:color w:val="000000"/>
          <w:sz w:val="22"/>
          <w:szCs w:val="22"/>
        </w:rPr>
      </w:pPr>
      <w:r>
        <w:rPr>
          <w:rFonts w:eastAsia="Times New Roman"/>
          <w:color w:val="000000"/>
          <w:sz w:val="22"/>
          <w:szCs w:val="22"/>
        </w:rPr>
        <w:t>Compulsory military service</w:t>
      </w:r>
    </w:p>
    <w:p w14:paraId="00000086" w14:textId="77777777" w:rsidR="00037DB3" w:rsidRDefault="00037DB3">
      <w:pPr>
        <w:pBdr>
          <w:top w:val="nil"/>
          <w:left w:val="nil"/>
          <w:bottom w:val="nil"/>
          <w:right w:val="nil"/>
          <w:between w:val="nil"/>
        </w:pBdr>
        <w:spacing w:line="240" w:lineRule="auto"/>
        <w:rPr>
          <w:color w:val="000000"/>
          <w:sz w:val="22"/>
          <w:szCs w:val="22"/>
        </w:rPr>
      </w:pPr>
    </w:p>
    <w:p w14:paraId="00000087" w14:textId="77777777" w:rsidR="00037DB3" w:rsidRDefault="00E74B28">
      <w:pPr>
        <w:pBdr>
          <w:top w:val="nil"/>
          <w:left w:val="nil"/>
          <w:bottom w:val="none" w:sz="0" w:space="1" w:color="000000"/>
          <w:right w:val="nil"/>
          <w:between w:val="nil"/>
        </w:pBdr>
        <w:tabs>
          <w:tab w:val="left" w:pos="4343"/>
          <w:tab w:val="left" w:pos="10640"/>
        </w:tabs>
        <w:spacing w:before="160" w:line="240" w:lineRule="auto"/>
        <w:rPr>
          <w:b/>
          <w:smallCaps/>
          <w:color w:val="000000"/>
          <w:sz w:val="22"/>
          <w:szCs w:val="22"/>
        </w:rPr>
      </w:pPr>
      <w:r>
        <w:rPr>
          <w:rFonts w:eastAsia="Times New Roman"/>
          <w:strike/>
          <w:color w:val="DADADA"/>
          <w:sz w:val="40"/>
          <w:szCs w:val="40"/>
        </w:rPr>
        <w:tab/>
      </w:r>
      <w:r>
        <w:rPr>
          <w:rFonts w:eastAsia="Times New Roman"/>
          <w:b/>
          <w:smallCaps/>
          <w:color w:val="34393D"/>
          <w:highlight w:val="white"/>
        </w:rPr>
        <w:t xml:space="preserve">   REFERENCES    </w:t>
      </w:r>
      <w:r>
        <w:rPr>
          <w:rFonts w:eastAsia="Times New Roman"/>
          <w:strike/>
          <w:color w:val="DADADA"/>
          <w:sz w:val="40"/>
          <w:szCs w:val="40"/>
        </w:rPr>
        <w:tab/>
      </w:r>
    </w:p>
    <w:p w14:paraId="00000088" w14:textId="77777777" w:rsidR="00037DB3" w:rsidRDefault="00E74B28">
      <w:pPr>
        <w:numPr>
          <w:ilvl w:val="0"/>
          <w:numId w:val="5"/>
        </w:numPr>
        <w:pBdr>
          <w:top w:val="nil"/>
          <w:left w:val="none" w:sz="0" w:space="3" w:color="000000"/>
          <w:bottom w:val="nil"/>
          <w:right w:val="nil"/>
          <w:between w:val="nil"/>
        </w:pBdr>
        <w:spacing w:line="276" w:lineRule="auto"/>
        <w:ind w:left="640" w:hanging="261"/>
        <w:rPr>
          <w:color w:val="000000"/>
          <w:sz w:val="22"/>
          <w:szCs w:val="22"/>
        </w:rPr>
      </w:pPr>
      <w:r>
        <w:rPr>
          <w:rFonts w:eastAsia="Times New Roman"/>
          <w:color w:val="000000"/>
          <w:sz w:val="22"/>
          <w:szCs w:val="22"/>
        </w:rPr>
        <w:t>Dr. Paul Clemons, Broad Institute (Cambridge, MA)</w:t>
      </w:r>
    </w:p>
    <w:p w14:paraId="00000089" w14:textId="77777777" w:rsidR="00037DB3" w:rsidRDefault="00E74B28">
      <w:pPr>
        <w:numPr>
          <w:ilvl w:val="1"/>
          <w:numId w:val="5"/>
        </w:numPr>
        <w:pBdr>
          <w:top w:val="nil"/>
          <w:left w:val="none" w:sz="0" w:space="3" w:color="000000"/>
          <w:bottom w:val="nil"/>
          <w:right w:val="nil"/>
          <w:between w:val="nil"/>
        </w:pBdr>
        <w:spacing w:line="276" w:lineRule="auto"/>
        <w:rPr>
          <w:color w:val="000000"/>
          <w:sz w:val="22"/>
          <w:szCs w:val="22"/>
        </w:rPr>
      </w:pPr>
      <w:r>
        <w:rPr>
          <w:rFonts w:eastAsia="Times New Roman"/>
          <w:color w:val="000000"/>
          <w:sz w:val="22"/>
          <w:szCs w:val="22"/>
        </w:rPr>
        <w:t>E-mail: pclemons@broadinstitute.org</w:t>
      </w:r>
    </w:p>
    <w:p w14:paraId="0000008A" w14:textId="77777777" w:rsidR="00037DB3" w:rsidRDefault="00E74B28">
      <w:pPr>
        <w:numPr>
          <w:ilvl w:val="0"/>
          <w:numId w:val="5"/>
        </w:numPr>
        <w:pBdr>
          <w:top w:val="nil"/>
          <w:left w:val="none" w:sz="0" w:space="3" w:color="000000"/>
          <w:bottom w:val="nil"/>
          <w:right w:val="nil"/>
          <w:between w:val="nil"/>
        </w:pBdr>
        <w:spacing w:line="276" w:lineRule="auto"/>
        <w:ind w:left="640" w:hanging="261"/>
        <w:rPr>
          <w:color w:val="000000"/>
          <w:sz w:val="22"/>
          <w:szCs w:val="22"/>
        </w:rPr>
      </w:pPr>
      <w:r>
        <w:rPr>
          <w:rFonts w:eastAsia="Times New Roman"/>
          <w:color w:val="000000"/>
          <w:sz w:val="22"/>
          <w:szCs w:val="22"/>
        </w:rPr>
        <w:t>Prof. Dr. SungSoo Na, Korea University (Seoul, Korea)</w:t>
      </w:r>
    </w:p>
    <w:p w14:paraId="0000008B" w14:textId="77777777" w:rsidR="00037DB3" w:rsidRDefault="00E74B28">
      <w:pPr>
        <w:numPr>
          <w:ilvl w:val="1"/>
          <w:numId w:val="5"/>
        </w:numPr>
        <w:pBdr>
          <w:top w:val="nil"/>
          <w:left w:val="none" w:sz="0" w:space="3" w:color="000000"/>
          <w:bottom w:val="nil"/>
          <w:right w:val="nil"/>
          <w:between w:val="nil"/>
        </w:pBdr>
        <w:spacing w:line="276" w:lineRule="auto"/>
        <w:rPr>
          <w:color w:val="000000"/>
          <w:sz w:val="22"/>
          <w:szCs w:val="22"/>
        </w:rPr>
      </w:pPr>
      <w:r>
        <w:rPr>
          <w:rFonts w:eastAsia="Times New Roman"/>
          <w:color w:val="000000"/>
          <w:sz w:val="22"/>
          <w:szCs w:val="22"/>
        </w:rPr>
        <w:t>E-mail: nass@korea.ac.kr</w:t>
      </w:r>
    </w:p>
    <w:p w14:paraId="0000008C" w14:textId="77777777" w:rsidR="00037DB3" w:rsidRDefault="00E74B28">
      <w:pPr>
        <w:numPr>
          <w:ilvl w:val="0"/>
          <w:numId w:val="5"/>
        </w:numPr>
        <w:pBdr>
          <w:top w:val="nil"/>
          <w:left w:val="none" w:sz="0" w:space="3" w:color="000000"/>
          <w:bottom w:val="nil"/>
          <w:right w:val="nil"/>
          <w:between w:val="nil"/>
        </w:pBdr>
        <w:spacing w:line="276" w:lineRule="auto"/>
        <w:ind w:left="640" w:hanging="261"/>
        <w:rPr>
          <w:color w:val="000000"/>
          <w:sz w:val="22"/>
          <w:szCs w:val="22"/>
        </w:rPr>
      </w:pPr>
      <w:r>
        <w:rPr>
          <w:rFonts w:eastAsia="Times New Roman"/>
          <w:color w:val="000000"/>
          <w:sz w:val="22"/>
          <w:szCs w:val="22"/>
        </w:rPr>
        <w:t>Prof. Dr. Daejin Kang, Korea Polytechnic University (Gyeonggi-do, Korea)</w:t>
      </w:r>
    </w:p>
    <w:p w14:paraId="0000008D" w14:textId="77777777" w:rsidR="00037DB3" w:rsidRDefault="00E74B28">
      <w:pPr>
        <w:numPr>
          <w:ilvl w:val="1"/>
          <w:numId w:val="5"/>
        </w:numPr>
        <w:pBdr>
          <w:top w:val="nil"/>
          <w:left w:val="none" w:sz="0" w:space="3" w:color="000000"/>
          <w:bottom w:val="nil"/>
          <w:right w:val="nil"/>
          <w:between w:val="nil"/>
        </w:pBdr>
        <w:spacing w:line="240" w:lineRule="auto"/>
        <w:rPr>
          <w:color w:val="000000"/>
          <w:sz w:val="22"/>
          <w:szCs w:val="22"/>
        </w:rPr>
      </w:pPr>
      <w:r>
        <w:rPr>
          <w:rFonts w:eastAsia="Times New Roman"/>
          <w:color w:val="000000"/>
          <w:sz w:val="22"/>
          <w:szCs w:val="22"/>
        </w:rPr>
        <w:t>E-mail: djkang@kpu.ac.kr</w:t>
      </w:r>
    </w:p>
    <w:p w14:paraId="0000008E" w14:textId="77777777" w:rsidR="00037DB3" w:rsidRDefault="00E74B28">
      <w:pPr>
        <w:spacing w:line="240" w:lineRule="auto"/>
        <w:rPr>
          <w:sz w:val="22"/>
          <w:szCs w:val="22"/>
        </w:rPr>
      </w:pPr>
      <w:r>
        <w:br w:type="page"/>
      </w:r>
    </w:p>
    <w:p w14:paraId="0000008F" w14:textId="77777777" w:rsidR="00037DB3" w:rsidRDefault="00E74B28">
      <w:pPr>
        <w:spacing w:line="240" w:lineRule="auto"/>
        <w:jc w:val="center"/>
        <w:rPr>
          <w:sz w:val="22"/>
          <w:szCs w:val="22"/>
        </w:rPr>
      </w:pPr>
      <w:r>
        <w:rPr>
          <w:noProof/>
        </w:rPr>
        <w:lastRenderedPageBreak/>
        <w:drawing>
          <wp:inline distT="0" distB="0" distL="0" distR="0" wp14:anchorId="78346A9B" wp14:editId="0DEAAFC7">
            <wp:extent cx="6549964" cy="870492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r="906" b="644"/>
                    <a:stretch>
                      <a:fillRect/>
                    </a:stretch>
                  </pic:blipFill>
                  <pic:spPr>
                    <a:xfrm>
                      <a:off x="0" y="0"/>
                      <a:ext cx="6549964" cy="8704928"/>
                    </a:xfrm>
                    <a:prstGeom prst="rect">
                      <a:avLst/>
                    </a:prstGeom>
                    <a:ln/>
                  </pic:spPr>
                </pic:pic>
              </a:graphicData>
            </a:graphic>
          </wp:inline>
        </w:drawing>
      </w:r>
    </w:p>
    <w:sectPr w:rsidR="00037DB3">
      <w:headerReference w:type="even" r:id="rId15"/>
      <w:headerReference w:type="default" r:id="rId16"/>
      <w:footerReference w:type="even" r:id="rId17"/>
      <w:footerReference w:type="default" r:id="rId18"/>
      <w:headerReference w:type="first" r:id="rId19"/>
      <w:footerReference w:type="first" r:id="rId20"/>
      <w:pgSz w:w="12240" w:h="15840"/>
      <w:pgMar w:top="400" w:right="800" w:bottom="400" w:left="80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eh Pyoung Rhee" w:date="2020-09-25T09:32:00Z" w:initials="">
    <w:p w14:paraId="0000009E" w14:textId="77777777" w:rsidR="00037DB3" w:rsidRDefault="00E74B28">
      <w:pPr>
        <w:widowControl w:val="0"/>
        <w:pBdr>
          <w:top w:val="nil"/>
          <w:left w:val="nil"/>
          <w:bottom w:val="nil"/>
          <w:right w:val="nil"/>
          <w:between w:val="nil"/>
        </w:pBdr>
        <w:spacing w:line="240" w:lineRule="auto"/>
        <w:rPr>
          <w:rFonts w:ascii="Arial" w:eastAsia="Arial" w:hAnsi="Arial" w:cs="Arial"/>
          <w:color w:val="000000"/>
          <w:sz w:val="22"/>
          <w:szCs w:val="22"/>
        </w:rPr>
      </w:pPr>
      <w:sdt>
        <w:sdtPr>
          <w:tag w:val="goog_rdk_45"/>
          <w:id w:val="1787928055"/>
        </w:sdtPr>
        <w:sdtEndPr/>
        <w:sdtContent>
          <w:r>
            <w:rPr>
              <w:rFonts w:ascii="Arial Unicode MS" w:eastAsia="Arial Unicode MS" w:hAnsi="Arial Unicode MS" w:cs="Arial Unicode MS"/>
              <w:color w:val="000000"/>
              <w:sz w:val="22"/>
              <w:szCs w:val="22"/>
            </w:rPr>
            <w:t>이거는</w:t>
          </w:r>
          <w:r>
            <w:rPr>
              <w:rFonts w:ascii="Arial Unicode MS" w:eastAsia="Arial Unicode MS" w:hAnsi="Arial Unicode MS" w:cs="Arial Unicode MS"/>
              <w:color w:val="000000"/>
              <w:sz w:val="22"/>
              <w:szCs w:val="22"/>
            </w:rPr>
            <w:t xml:space="preserve"> </w:t>
          </w:r>
          <w:r>
            <w:rPr>
              <w:rFonts w:ascii="Arial Unicode MS" w:eastAsia="Arial Unicode MS" w:hAnsi="Arial Unicode MS" w:cs="Arial Unicode MS"/>
              <w:color w:val="000000"/>
              <w:sz w:val="22"/>
              <w:szCs w:val="22"/>
            </w:rPr>
            <w:t>아직</w:t>
          </w:r>
          <w:r>
            <w:rPr>
              <w:rFonts w:ascii="Arial Unicode MS" w:eastAsia="Arial Unicode MS" w:hAnsi="Arial Unicode MS" w:cs="Arial Unicode MS"/>
              <w:color w:val="000000"/>
              <w:sz w:val="22"/>
              <w:szCs w:val="22"/>
            </w:rPr>
            <w:t xml:space="preserve"> </w:t>
          </w:r>
          <w:r>
            <w:rPr>
              <w:rFonts w:ascii="Arial Unicode MS" w:eastAsia="Arial Unicode MS" w:hAnsi="Arial Unicode MS" w:cs="Arial Unicode MS"/>
              <w:color w:val="000000"/>
              <w:sz w:val="22"/>
              <w:szCs w:val="22"/>
            </w:rPr>
            <w:t>미완성인거지</w:t>
          </w:r>
          <w:r>
            <w:rPr>
              <w:rFonts w:ascii="Arial Unicode MS" w:eastAsia="Arial Unicode MS" w:hAnsi="Arial Unicode MS" w:cs="Arial Unicode MS"/>
              <w:color w:val="000000"/>
              <w:sz w:val="22"/>
              <w:szCs w:val="22"/>
            </w:rPr>
            <w:t>?</w:t>
          </w:r>
        </w:sdtContent>
      </w:sdt>
    </w:p>
  </w:comment>
  <w:comment w:id="1" w:author="Jimin Kang" w:date="2020-09-25T14:53:00Z" w:initials="">
    <w:p w14:paraId="0000009F" w14:textId="77777777" w:rsidR="00037DB3" w:rsidRDefault="00E74B28">
      <w:pPr>
        <w:widowControl w:val="0"/>
        <w:pBdr>
          <w:top w:val="nil"/>
          <w:left w:val="nil"/>
          <w:bottom w:val="nil"/>
          <w:right w:val="nil"/>
          <w:between w:val="nil"/>
        </w:pBdr>
        <w:spacing w:line="240" w:lineRule="auto"/>
        <w:rPr>
          <w:rFonts w:ascii="Arial" w:eastAsia="Arial" w:hAnsi="Arial" w:cs="Arial"/>
          <w:color w:val="000000"/>
          <w:sz w:val="22"/>
          <w:szCs w:val="22"/>
        </w:rPr>
      </w:pPr>
      <w:sdt>
        <w:sdtPr>
          <w:tag w:val="goog_rdk_46"/>
          <w:id w:val="1818222248"/>
        </w:sdtPr>
        <w:sdtEndPr/>
        <w:sdtContent>
          <w:r>
            <w:rPr>
              <w:rFonts w:ascii="Arial Unicode MS" w:eastAsia="Arial Unicode MS" w:hAnsi="Arial Unicode MS" w:cs="Arial Unicode MS"/>
              <w:color w:val="000000"/>
              <w:sz w:val="22"/>
              <w:szCs w:val="22"/>
            </w:rPr>
            <w:t>만드는중</w:t>
          </w:r>
          <w:r>
            <w:rPr>
              <w:rFonts w:ascii="Arial Unicode MS" w:eastAsia="Arial Unicode MS" w:hAnsi="Arial Unicode MS" w:cs="Arial Unicode MS"/>
              <w:color w:val="000000"/>
              <w:sz w:val="22"/>
              <w:szCs w:val="22"/>
            </w:rPr>
            <w:t>!</w:t>
          </w:r>
        </w:sdtContent>
      </w:sdt>
    </w:p>
  </w:comment>
  <w:comment w:id="3" w:author="Eeh Pyoung Rhee" w:date="2020-09-25T09:36:00Z" w:initials="">
    <w:p w14:paraId="00000090" w14:textId="77777777" w:rsidR="00037DB3" w:rsidRDefault="00E74B2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Is this the name of the degree itself or the place where you worked to received the degree?</w:t>
      </w:r>
    </w:p>
    <w:p w14:paraId="00000091" w14:textId="77777777" w:rsidR="00037DB3" w:rsidRDefault="00037DB3">
      <w:pPr>
        <w:widowControl w:val="0"/>
        <w:pBdr>
          <w:top w:val="nil"/>
          <w:left w:val="nil"/>
          <w:bottom w:val="nil"/>
          <w:right w:val="nil"/>
          <w:between w:val="nil"/>
        </w:pBdr>
        <w:spacing w:line="240" w:lineRule="auto"/>
        <w:rPr>
          <w:rFonts w:ascii="Arial" w:eastAsia="Arial" w:hAnsi="Arial" w:cs="Arial"/>
          <w:color w:val="000000"/>
          <w:sz w:val="22"/>
          <w:szCs w:val="22"/>
        </w:rPr>
      </w:pPr>
    </w:p>
    <w:p w14:paraId="00000092" w14:textId="77777777" w:rsidR="00037DB3" w:rsidRDefault="00E74B2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Should it be something like in Bio-nanotechnology from ... Lab?</w:t>
      </w:r>
    </w:p>
  </w:comment>
  <w:comment w:id="2" w:author="Eeh Pyoung Rhee" w:date="2020-09-25T10:35:00Z" w:initials="">
    <w:p w14:paraId="0000009B" w14:textId="77777777" w:rsidR="00037DB3" w:rsidRDefault="00E74B2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general feedback on this is that it repeats a lot of </w:t>
      </w:r>
      <w:r>
        <w:rPr>
          <w:rFonts w:ascii="Arial" w:eastAsia="Arial" w:hAnsi="Arial" w:cs="Arial"/>
          <w:color w:val="000000"/>
          <w:sz w:val="22"/>
          <w:szCs w:val="22"/>
        </w:rPr>
        <w:t>what is already covered by the other parts of the resume, and would be better served not by focusing not on what you have already done, but on what you wish to do (and ultimately why you are applying for PhD).</w:t>
      </w:r>
    </w:p>
    <w:p w14:paraId="0000009C" w14:textId="77777777" w:rsidR="00037DB3" w:rsidRDefault="00037DB3">
      <w:pPr>
        <w:widowControl w:val="0"/>
        <w:pBdr>
          <w:top w:val="nil"/>
          <w:left w:val="nil"/>
          <w:bottom w:val="nil"/>
          <w:right w:val="nil"/>
          <w:between w:val="nil"/>
        </w:pBdr>
        <w:spacing w:line="240" w:lineRule="auto"/>
        <w:rPr>
          <w:rFonts w:ascii="Arial" w:eastAsia="Arial" w:hAnsi="Arial" w:cs="Arial"/>
          <w:color w:val="000000"/>
          <w:sz w:val="22"/>
          <w:szCs w:val="22"/>
        </w:rPr>
      </w:pPr>
    </w:p>
    <w:p w14:paraId="0000009D" w14:textId="77777777" w:rsidR="00037DB3" w:rsidRDefault="00E74B2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Also it's not usual to have a summary section</w:t>
      </w:r>
      <w:r>
        <w:rPr>
          <w:rFonts w:ascii="Arial" w:eastAsia="Arial" w:hAnsi="Arial" w:cs="Arial"/>
          <w:color w:val="000000"/>
          <w:sz w:val="22"/>
          <w:szCs w:val="22"/>
        </w:rPr>
        <w:t xml:space="preserve"> like this, but I have never reviewed a CV for the purpose of grad school applications, which might be different, so I will leave this choice up to you!</w:t>
      </w:r>
    </w:p>
  </w:comment>
  <w:comment w:id="15" w:author="Eeh Pyoung Rhee" w:date="2020-09-25T10:18:00Z" w:initials="">
    <w:p w14:paraId="00000095" w14:textId="77777777" w:rsidR="00037DB3" w:rsidRDefault="00E74B2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is this the beginning date or the end date?</w:t>
      </w:r>
    </w:p>
  </w:comment>
  <w:comment w:id="16" w:author="Eeh Pyoung Rhee" w:date="2020-09-25T10:17:00Z" w:initials="">
    <w:p w14:paraId="00000093" w14:textId="77777777" w:rsidR="00037DB3" w:rsidRDefault="00E74B2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maybe also mention what it is useful for I.e. navigating obstacle courses</w:t>
      </w:r>
    </w:p>
  </w:comment>
  <w:comment w:id="21" w:author="Eeh Pyoung Rhee" w:date="2020-09-25T10:22:00Z" w:initials="">
    <w:p w14:paraId="00000097" w14:textId="77777777" w:rsidR="00037DB3" w:rsidRDefault="00E74B2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The website says that this is a "Biomedical Data Translator program as</w:t>
      </w:r>
      <w:r>
        <w:rPr>
          <w:rFonts w:ascii="Arial" w:eastAsia="Arial" w:hAnsi="Arial" w:cs="Arial"/>
          <w:color w:val="000000"/>
          <w:sz w:val="22"/>
          <w:szCs w:val="22"/>
        </w:rPr>
        <w:t xml:space="preserve"> a multiyear, iterative effort" so I think you would want to clarify more concretely which part you worked to enable, and why it's an important piece of the puzzle. The current wording makes it sound like you came up with the idea and implemented it yourse</w:t>
      </w:r>
      <w:r>
        <w:rPr>
          <w:rFonts w:ascii="Arial" w:eastAsia="Arial" w:hAnsi="Arial" w:cs="Arial"/>
          <w:color w:val="000000"/>
          <w:sz w:val="22"/>
          <w:szCs w:val="22"/>
        </w:rPr>
        <w:t>lf.</w:t>
      </w:r>
    </w:p>
  </w:comment>
  <w:comment w:id="29" w:author="Eeh Pyoung Rhee" w:date="2020-09-25T10:25:00Z" w:initials="">
    <w:p w14:paraId="0000009A" w14:textId="77777777" w:rsidR="00037DB3" w:rsidRDefault="00E74B2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do you have users of the tool? It'd be good to capture impact by mentioning the number of users of the tool if it is used in the field.</w:t>
      </w:r>
    </w:p>
  </w:comment>
  <w:comment w:id="30" w:author="Eeh Pyoung Rhee" w:date="2020-09-25T10:30:00Z" w:initials="">
    <w:p w14:paraId="00000094" w14:textId="77777777" w:rsidR="00037DB3" w:rsidRDefault="00E74B2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is it a data pipeline? Not too familiar with this area but this sounds like a pretty big achievement, maybe worth another sentence about what the pipeline allowed the company to do t</w:t>
      </w:r>
      <w:r>
        <w:rPr>
          <w:rFonts w:ascii="Arial" w:eastAsia="Arial" w:hAnsi="Arial" w:cs="Arial"/>
          <w:color w:val="000000"/>
          <w:sz w:val="22"/>
          <w:szCs w:val="22"/>
        </w:rPr>
        <w:t>hat it wasn't able to do before. Also mention any leadership roles you may have had in leading team members as the project manager</w:t>
      </w:r>
    </w:p>
  </w:comment>
  <w:comment w:id="36" w:author="Eeh Pyoung Rhee" w:date="2020-09-25T10:31:00Z" w:initials="">
    <w:p w14:paraId="00000096" w14:textId="77777777" w:rsidR="00037DB3" w:rsidRDefault="00E74B2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Published?</w:t>
      </w:r>
    </w:p>
  </w:comment>
  <w:comment w:id="37" w:author="Eeh Pyoung Rhee" w:date="2020-09-25T10:32:00Z" w:initials="">
    <w:p w14:paraId="00000098" w14:textId="77777777" w:rsidR="00037DB3" w:rsidRDefault="00E74B2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is it granted? if not, maybe write "filed for patent"</w:t>
      </w:r>
    </w:p>
  </w:comment>
  <w:comment w:id="38" w:author="Jimin Kang" w:date="2020-09-25T14:48:00Z" w:initials="">
    <w:p w14:paraId="00000099" w14:textId="77777777" w:rsidR="00037DB3" w:rsidRDefault="00E74B2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granted!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9E" w15:done="0"/>
  <w15:commentEx w15:paraId="0000009F" w15:paraIdParent="0000009E" w15:done="0"/>
  <w15:commentEx w15:paraId="00000092" w15:done="0"/>
  <w15:commentEx w15:paraId="0000009D" w15:done="0"/>
  <w15:commentEx w15:paraId="00000095" w15:done="0"/>
  <w15:commentEx w15:paraId="00000093" w15:done="0"/>
  <w15:commentEx w15:paraId="00000097" w15:done="0"/>
  <w15:commentEx w15:paraId="0000009A" w15:done="0"/>
  <w15:commentEx w15:paraId="00000094" w15:done="0"/>
  <w15:commentEx w15:paraId="00000096" w15:done="0"/>
  <w15:commentEx w15:paraId="00000098" w15:done="0"/>
  <w15:commentEx w15:paraId="00000099" w15:paraIdParent="000000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21FDD" w16cex:dateUtc="2020-09-25T13:32:00Z"/>
  <w16cex:commentExtensible w16cex:durableId="26121FDC" w16cex:dateUtc="2020-09-25T18:53:00Z"/>
  <w16cex:commentExtensible w16cex:durableId="26121FDB" w16cex:dateUtc="2020-09-25T13:36:00Z"/>
  <w16cex:commentExtensible w16cex:durableId="26121FDA" w16cex:dateUtc="2020-09-25T14:35:00Z"/>
  <w16cex:commentExtensible w16cex:durableId="26121FD9" w16cex:dateUtc="2020-09-25T14:18:00Z"/>
  <w16cex:commentExtensible w16cex:durableId="26121FD8" w16cex:dateUtc="2020-09-25T14:17:00Z"/>
  <w16cex:commentExtensible w16cex:durableId="26121FD7" w16cex:dateUtc="2020-09-25T14:22:00Z"/>
  <w16cex:commentExtensible w16cex:durableId="26121FD6" w16cex:dateUtc="2020-09-25T14:25:00Z"/>
  <w16cex:commentExtensible w16cex:durableId="26121FD5" w16cex:dateUtc="2020-09-25T14:30:00Z"/>
  <w16cex:commentExtensible w16cex:durableId="26121FD4" w16cex:dateUtc="2020-09-25T14:31:00Z"/>
  <w16cex:commentExtensible w16cex:durableId="26121FD3" w16cex:dateUtc="2020-09-25T14:32:00Z"/>
  <w16cex:commentExtensible w16cex:durableId="26121FD2" w16cex:dateUtc="2020-09-25T1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9E" w16cid:durableId="26121FDD"/>
  <w16cid:commentId w16cid:paraId="0000009F" w16cid:durableId="26121FDC"/>
  <w16cid:commentId w16cid:paraId="00000092" w16cid:durableId="26121FDB"/>
  <w16cid:commentId w16cid:paraId="0000009D" w16cid:durableId="26121FDA"/>
  <w16cid:commentId w16cid:paraId="00000095" w16cid:durableId="26121FD9"/>
  <w16cid:commentId w16cid:paraId="00000093" w16cid:durableId="26121FD8"/>
  <w16cid:commentId w16cid:paraId="00000097" w16cid:durableId="26121FD7"/>
  <w16cid:commentId w16cid:paraId="0000009A" w16cid:durableId="26121FD6"/>
  <w16cid:commentId w16cid:paraId="00000094" w16cid:durableId="26121FD5"/>
  <w16cid:commentId w16cid:paraId="00000096" w16cid:durableId="26121FD4"/>
  <w16cid:commentId w16cid:paraId="00000098" w16cid:durableId="26121FD3"/>
  <w16cid:commentId w16cid:paraId="00000099" w16cid:durableId="26121F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3AC3B" w14:textId="77777777" w:rsidR="00E74B28" w:rsidRDefault="00E74B28" w:rsidP="009E1FB4">
      <w:pPr>
        <w:spacing w:line="240" w:lineRule="auto"/>
      </w:pPr>
      <w:r>
        <w:separator/>
      </w:r>
    </w:p>
  </w:endnote>
  <w:endnote w:type="continuationSeparator" w:id="0">
    <w:p w14:paraId="5C2A1919" w14:textId="77777777" w:rsidR="00E74B28" w:rsidRDefault="00E74B28" w:rsidP="009E1F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95690" w14:textId="77777777" w:rsidR="009E1FB4" w:rsidRDefault="009E1F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CFC66" w14:textId="77777777" w:rsidR="009E1FB4" w:rsidRDefault="009E1F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71D3A" w14:textId="77777777" w:rsidR="009E1FB4" w:rsidRDefault="009E1F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35063" w14:textId="77777777" w:rsidR="00E74B28" w:rsidRDefault="00E74B28" w:rsidP="009E1FB4">
      <w:pPr>
        <w:spacing w:line="240" w:lineRule="auto"/>
      </w:pPr>
      <w:r>
        <w:separator/>
      </w:r>
    </w:p>
  </w:footnote>
  <w:footnote w:type="continuationSeparator" w:id="0">
    <w:p w14:paraId="7B00F7C7" w14:textId="77777777" w:rsidR="00E74B28" w:rsidRDefault="00E74B28" w:rsidP="009E1F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EF954" w14:textId="77777777" w:rsidR="009E1FB4" w:rsidRDefault="009E1F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1A08E" w14:textId="77777777" w:rsidR="009E1FB4" w:rsidRDefault="009E1F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BCF09" w14:textId="77777777" w:rsidR="009E1FB4" w:rsidRDefault="009E1F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22703"/>
    <w:multiLevelType w:val="multilevel"/>
    <w:tmpl w:val="95AA35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F12F1F"/>
    <w:multiLevelType w:val="multilevel"/>
    <w:tmpl w:val="0630AF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3004663"/>
    <w:multiLevelType w:val="multilevel"/>
    <w:tmpl w:val="1C14B1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7B300D2"/>
    <w:multiLevelType w:val="multilevel"/>
    <w:tmpl w:val="31002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7694517"/>
    <w:multiLevelType w:val="multilevel"/>
    <w:tmpl w:val="6C02E4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A5B3EF0"/>
    <w:multiLevelType w:val="multilevel"/>
    <w:tmpl w:val="93A809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AAF6646"/>
    <w:multiLevelType w:val="multilevel"/>
    <w:tmpl w:val="B87856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E780B5E"/>
    <w:multiLevelType w:val="multilevel"/>
    <w:tmpl w:val="7D0C98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82676916">
    <w:abstractNumId w:val="4"/>
  </w:num>
  <w:num w:numId="2" w16cid:durableId="1662780296">
    <w:abstractNumId w:val="7"/>
  </w:num>
  <w:num w:numId="3" w16cid:durableId="1005593334">
    <w:abstractNumId w:val="2"/>
  </w:num>
  <w:num w:numId="4" w16cid:durableId="962737127">
    <w:abstractNumId w:val="0"/>
  </w:num>
  <w:num w:numId="5" w16cid:durableId="221068313">
    <w:abstractNumId w:val="1"/>
  </w:num>
  <w:num w:numId="6" w16cid:durableId="1827238819">
    <w:abstractNumId w:val="5"/>
  </w:num>
  <w:num w:numId="7" w16cid:durableId="1907185493">
    <w:abstractNumId w:val="6"/>
  </w:num>
  <w:num w:numId="8" w16cid:durableId="17424096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DB3"/>
    <w:rsid w:val="00037DB3"/>
    <w:rsid w:val="000860EC"/>
    <w:rsid w:val="00120214"/>
    <w:rsid w:val="001664C6"/>
    <w:rsid w:val="0032111B"/>
    <w:rsid w:val="00386C68"/>
    <w:rsid w:val="00473FE9"/>
    <w:rsid w:val="00512010"/>
    <w:rsid w:val="00557178"/>
    <w:rsid w:val="0072580B"/>
    <w:rsid w:val="00760A11"/>
    <w:rsid w:val="009E1FB4"/>
    <w:rsid w:val="00A60168"/>
    <w:rsid w:val="00AF007B"/>
    <w:rsid w:val="00CE2401"/>
    <w:rsid w:val="00E01752"/>
    <w:rsid w:val="00E74B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61F851"/>
  <w15:docId w15:val="{B0B1AE97-2F1E-3249-A198-6D76CC89A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469"/>
    <w:pPr>
      <w:spacing w:line="240" w:lineRule="atLeast"/>
    </w:pPr>
  </w:style>
  <w:style w:type="paragraph" w:styleId="Heading1">
    <w:name w:val="heading 1"/>
    <w:basedOn w:val="Normal"/>
    <w:next w:val="Normal"/>
    <w:link w:val="Heading1Char"/>
    <w:uiPriority w:val="9"/>
    <w:qFormat/>
    <w:rsid w:val="00EF7B96"/>
    <w:pPr>
      <w:keepNext/>
      <w:spacing w:before="240" w:after="60"/>
      <w:outlineLvl w:val="0"/>
    </w:pPr>
    <w:rPr>
      <w:b/>
      <w:bCs/>
      <w:kern w:val="36"/>
    </w:rPr>
  </w:style>
  <w:style w:type="paragraph" w:styleId="Heading2">
    <w:name w:val="heading 2"/>
    <w:basedOn w:val="Normal"/>
    <w:next w:val="Normal"/>
    <w:uiPriority w:val="9"/>
    <w:semiHidden/>
    <w:unhideWhenUsed/>
    <w:qFormat/>
    <w:rsid w:val="00EF7B96"/>
    <w:pPr>
      <w:keepNext/>
      <w:spacing w:before="240" w:after="60"/>
      <w:outlineLvl w:val="1"/>
    </w:pPr>
    <w:rPr>
      <w:b/>
      <w:bCs/>
      <w:iCs/>
    </w:rPr>
  </w:style>
  <w:style w:type="paragraph" w:styleId="Heading3">
    <w:name w:val="heading 3"/>
    <w:basedOn w:val="Normal"/>
    <w:next w:val="Normal"/>
    <w:uiPriority w:val="9"/>
    <w:semiHidden/>
    <w:unhideWhenUsed/>
    <w:qFormat/>
    <w:rsid w:val="00EF7B96"/>
    <w:pPr>
      <w:keepNext/>
      <w:spacing w:before="240" w:after="60"/>
      <w:outlineLvl w:val="2"/>
    </w:pPr>
    <w:rPr>
      <w:b/>
      <w:bCs/>
    </w:rPr>
  </w:style>
  <w:style w:type="paragraph" w:styleId="Heading4">
    <w:name w:val="heading 4"/>
    <w:basedOn w:val="Normal"/>
    <w:next w:val="Normal"/>
    <w:uiPriority w:val="9"/>
    <w:semiHidden/>
    <w:unhideWhenUsed/>
    <w:qFormat/>
    <w:rsid w:val="00EF7B96"/>
    <w:pPr>
      <w:keepNext/>
      <w:spacing w:before="240" w:after="60"/>
      <w:outlineLvl w:val="3"/>
    </w:pPr>
    <w:rPr>
      <w:b/>
      <w:bCs/>
    </w:rPr>
  </w:style>
  <w:style w:type="paragraph" w:styleId="Heading5">
    <w:name w:val="heading 5"/>
    <w:basedOn w:val="Normal"/>
    <w:next w:val="Normal"/>
    <w:uiPriority w:val="9"/>
    <w:semiHidden/>
    <w:unhideWhenUsed/>
    <w:qFormat/>
    <w:rsid w:val="00EF7B96"/>
    <w:pPr>
      <w:spacing w:before="240" w:after="60"/>
      <w:outlineLvl w:val="4"/>
    </w:pPr>
    <w:rPr>
      <w:b/>
      <w:bCs/>
      <w:iCs/>
    </w:rPr>
  </w:style>
  <w:style w:type="paragraph" w:styleId="Heading6">
    <w:name w:val="heading 6"/>
    <w:basedOn w:val="Normal"/>
    <w:next w:val="Normal"/>
    <w:uiPriority w:val="9"/>
    <w:semiHidden/>
    <w:unhideWhenUsed/>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ivdocument">
    <w:name w:val="div_document"/>
    <w:basedOn w:val="Normal"/>
    <w:pPr>
      <w:spacing w:line="260" w:lineRule="atLeast"/>
    </w:p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documentthinbottomborder">
    <w:name w:val="div_document_thinbottomborder"/>
    <w:basedOn w:val="Normal"/>
    <w:pPr>
      <w:pBdr>
        <w:bottom w:val="single" w:sz="8" w:space="0" w:color="DADADA"/>
      </w:pBdr>
    </w:pPr>
  </w:style>
  <w:style w:type="character" w:customStyle="1" w:styleId="span">
    <w:name w:val="span"/>
    <w:basedOn w:val="DefaultParagraphFont"/>
    <w:rPr>
      <w:sz w:val="24"/>
      <w:szCs w:val="24"/>
      <w:bdr w:val="none" w:sz="0" w:space="0" w:color="auto"/>
      <w:vertAlign w:val="baseline"/>
    </w:rPr>
  </w:style>
  <w:style w:type="paragraph" w:customStyle="1" w:styleId="divbotBorder">
    <w:name w:val="div_botBorder"/>
    <w:basedOn w:val="div"/>
    <w:pPr>
      <w:pBdr>
        <w:bottom w:val="single" w:sz="24" w:space="0" w:color="DADADA"/>
      </w:pBdr>
      <w:spacing w:line="36" w:lineRule="auto"/>
    </w:pPr>
  </w:style>
  <w:style w:type="paragraph" w:customStyle="1" w:styleId="div">
    <w:name w:val="div"/>
    <w:basedOn w:val="Normal"/>
  </w:style>
  <w:style w:type="paragraph" w:customStyle="1" w:styleId="divdocumentdivSECTIONCNTC">
    <w:name w:val="div_document_div_SECTION_CNTC"/>
    <w:basedOn w:val="Normal"/>
  </w:style>
  <w:style w:type="paragraph" w:customStyle="1" w:styleId="divaddress">
    <w:name w:val="div_address"/>
    <w:basedOn w:val="div"/>
    <w:pPr>
      <w:jc w:val="center"/>
    </w:pPr>
    <w:rPr>
      <w:sz w:val="20"/>
      <w:szCs w:val="20"/>
    </w:rPr>
  </w:style>
  <w:style w:type="character" w:customStyle="1" w:styleId="divaddressli">
    <w:name w:val="div_address_li"/>
    <w:basedOn w:val="DefaultParagraphFont"/>
  </w:style>
  <w:style w:type="paragraph" w:customStyle="1" w:styleId="divdocumentsection">
    <w:name w:val="div_document_section"/>
    <w:basedOn w:val="Normal"/>
  </w:style>
  <w:style w:type="paragraph" w:customStyle="1" w:styleId="divdocumentdivheading">
    <w:name w:val="div_document_div_heading"/>
    <w:basedOn w:val="Normal"/>
    <w:pPr>
      <w:pBdr>
        <w:bottom w:val="none" w:sz="0" w:space="1" w:color="auto"/>
      </w:pBdr>
    </w:pPr>
  </w:style>
  <w:style w:type="character" w:customStyle="1" w:styleId="divdocumentdivheadingCharacter">
    <w:name w:val="div_document_div_heading Character"/>
    <w:basedOn w:val="DefaultParagraphFont"/>
  </w:style>
  <w:style w:type="character" w:customStyle="1" w:styleId="divdocumentdivsectiontitle">
    <w:name w:val="div_document_div_sectiontitle"/>
    <w:basedOn w:val="DefaultParagraphFont"/>
    <w:rPr>
      <w:color w:val="34393D"/>
      <w:sz w:val="24"/>
      <w:szCs w:val="24"/>
    </w:rPr>
  </w:style>
  <w:style w:type="paragraph" w:customStyle="1" w:styleId="divdocumentsinglecolumn">
    <w:name w:val="div_document_singlecolumn"/>
    <w:basedOn w:val="Normal"/>
  </w:style>
  <w:style w:type="paragraph" w:customStyle="1" w:styleId="p">
    <w:name w:val="p"/>
    <w:basedOn w:val="Normal"/>
  </w:style>
  <w:style w:type="paragraph" w:customStyle="1" w:styleId="ulli">
    <w:name w:val="ul_li"/>
    <w:basedOn w:val="Normal"/>
    <w:pPr>
      <w:pBdr>
        <w:left w:val="none" w:sz="0" w:space="3" w:color="auto"/>
      </w:pBdr>
    </w:pPr>
  </w:style>
  <w:style w:type="table" w:customStyle="1" w:styleId="divdocumenttable">
    <w:name w:val="div_document_table"/>
    <w:basedOn w:val="TableNormal"/>
    <w:tblPr/>
  </w:style>
  <w:style w:type="paragraph" w:customStyle="1" w:styleId="spantxtCenter">
    <w:name w:val="span_txtCenter"/>
    <w:basedOn w:val="spanParagraph"/>
    <w:pPr>
      <w:jc w:val="center"/>
    </w:pPr>
  </w:style>
  <w:style w:type="paragraph" w:customStyle="1" w:styleId="spanParagraph">
    <w:name w:val="span Paragraph"/>
    <w:basedOn w:val="Normal"/>
  </w:style>
  <w:style w:type="paragraph" w:customStyle="1" w:styleId="spancompanyname">
    <w:name w:val="span_companyname"/>
    <w:basedOn w:val="spanParagraph"/>
    <w:pPr>
      <w:jc w:val="center"/>
    </w:pPr>
    <w:rPr>
      <w:b/>
      <w:bCs/>
      <w:caps/>
    </w:rPr>
  </w:style>
  <w:style w:type="paragraph" w:customStyle="1" w:styleId="spanpaddedline">
    <w:name w:val="span_paddedline"/>
    <w:basedOn w:val="spanParagraph"/>
  </w:style>
  <w:style w:type="character" w:customStyle="1" w:styleId="spanjobtitle">
    <w:name w:val="span_jobtitle"/>
    <w:basedOn w:val="span"/>
    <w:rPr>
      <w:b/>
      <w:bCs/>
      <w:sz w:val="24"/>
      <w:szCs w:val="24"/>
      <w:bdr w:val="none" w:sz="0" w:space="0" w:color="auto"/>
      <w:vertAlign w:val="baseline"/>
    </w:rPr>
  </w:style>
  <w:style w:type="character" w:customStyle="1" w:styleId="datesWrapper">
    <w:name w:val="datesWrapper"/>
    <w:basedOn w:val="DefaultParagraphFont"/>
  </w:style>
  <w:style w:type="character" w:customStyle="1" w:styleId="spantxtLeft">
    <w:name w:val="span_txtLeft"/>
    <w:basedOn w:val="span"/>
    <w:rPr>
      <w:sz w:val="24"/>
      <w:szCs w:val="24"/>
      <w:bdr w:val="none" w:sz="0" w:space="0" w:color="auto"/>
      <w:vertAlign w:val="baseline"/>
    </w:rPr>
  </w:style>
  <w:style w:type="character" w:customStyle="1" w:styleId="singlecolumnspanpaddedlinenth-child1">
    <w:name w:val="singlecolumn_span_paddedline_nth-child(1)"/>
    <w:basedOn w:val="DefaultParagraphFont"/>
  </w:style>
  <w:style w:type="character" w:customStyle="1" w:styleId="spandegree">
    <w:name w:val="span_degree"/>
    <w:basedOn w:val="span"/>
    <w:rPr>
      <w:b/>
      <w:bCs/>
      <w:caps/>
      <w:sz w:val="24"/>
      <w:szCs w:val="24"/>
      <w:bdr w:val="none" w:sz="0" w:space="0" w:color="auto"/>
      <w:vertAlign w:val="baseline"/>
    </w:rPr>
  </w:style>
  <w:style w:type="character" w:customStyle="1" w:styleId="spanprogramline">
    <w:name w:val="span_programline"/>
    <w:basedOn w:val="span"/>
    <w:rPr>
      <w:b w:val="0"/>
      <w:bCs w:val="0"/>
      <w:caps/>
      <w:sz w:val="24"/>
      <w:szCs w:val="24"/>
      <w:bdr w:val="none" w:sz="0" w:space="0" w:color="auto"/>
      <w:vertAlign w:val="baseline"/>
    </w:rPr>
  </w:style>
  <w:style w:type="character" w:customStyle="1" w:styleId="spancompanynameeduc">
    <w:name w:val="span_companyname_educ"/>
    <w:basedOn w:val="span"/>
    <w:rPr>
      <w:b/>
      <w:bCs/>
      <w:caps w:val="0"/>
      <w:sz w:val="24"/>
      <w:szCs w:val="24"/>
      <w:bdr w:val="none" w:sz="0" w:space="0" w:color="auto"/>
      <w:vertAlign w:val="baseline"/>
    </w:rPr>
  </w:style>
  <w:style w:type="paragraph" w:styleId="Header">
    <w:name w:val="header"/>
    <w:basedOn w:val="Normal"/>
    <w:link w:val="HeaderChar"/>
    <w:uiPriority w:val="99"/>
    <w:unhideWhenUsed/>
    <w:rsid w:val="008C77DF"/>
    <w:pPr>
      <w:tabs>
        <w:tab w:val="center" w:pos="4680"/>
        <w:tab w:val="right" w:pos="9360"/>
      </w:tabs>
      <w:spacing w:line="240" w:lineRule="auto"/>
    </w:pPr>
  </w:style>
  <w:style w:type="character" w:customStyle="1" w:styleId="HeaderChar">
    <w:name w:val="Header Char"/>
    <w:basedOn w:val="DefaultParagraphFont"/>
    <w:link w:val="Header"/>
    <w:uiPriority w:val="99"/>
    <w:rsid w:val="008C77DF"/>
    <w:rPr>
      <w:sz w:val="24"/>
      <w:szCs w:val="24"/>
    </w:rPr>
  </w:style>
  <w:style w:type="paragraph" w:styleId="Footer">
    <w:name w:val="footer"/>
    <w:basedOn w:val="Normal"/>
    <w:link w:val="FooterChar"/>
    <w:uiPriority w:val="99"/>
    <w:unhideWhenUsed/>
    <w:rsid w:val="008C77DF"/>
    <w:pPr>
      <w:tabs>
        <w:tab w:val="center" w:pos="4680"/>
        <w:tab w:val="right" w:pos="9360"/>
      </w:tabs>
      <w:spacing w:line="240" w:lineRule="auto"/>
    </w:pPr>
  </w:style>
  <w:style w:type="character" w:customStyle="1" w:styleId="FooterChar">
    <w:name w:val="Footer Char"/>
    <w:basedOn w:val="DefaultParagraphFont"/>
    <w:link w:val="Footer"/>
    <w:uiPriority w:val="99"/>
    <w:rsid w:val="008C77DF"/>
    <w:rPr>
      <w:sz w:val="24"/>
      <w:szCs w:val="24"/>
    </w:rPr>
  </w:style>
  <w:style w:type="character" w:styleId="Hyperlink">
    <w:name w:val="Hyperlink"/>
    <w:basedOn w:val="DefaultParagraphFont"/>
    <w:uiPriority w:val="99"/>
    <w:unhideWhenUsed/>
    <w:rsid w:val="008C77DF"/>
    <w:rPr>
      <w:color w:val="0563C1" w:themeColor="hyperlink"/>
      <w:u w:val="single"/>
    </w:rPr>
  </w:style>
  <w:style w:type="character" w:customStyle="1" w:styleId="UnresolvedMention1">
    <w:name w:val="Unresolved Mention1"/>
    <w:basedOn w:val="DefaultParagraphFont"/>
    <w:uiPriority w:val="99"/>
    <w:semiHidden/>
    <w:unhideWhenUsed/>
    <w:rsid w:val="008C77DF"/>
    <w:rPr>
      <w:color w:val="605E5C"/>
      <w:shd w:val="clear" w:color="auto" w:fill="E1DFDD"/>
    </w:rPr>
  </w:style>
  <w:style w:type="paragraph" w:styleId="ListParagraph">
    <w:name w:val="List Paragraph"/>
    <w:basedOn w:val="Normal"/>
    <w:uiPriority w:val="34"/>
    <w:qFormat/>
    <w:rsid w:val="008C77DF"/>
    <w:pPr>
      <w:ind w:left="720"/>
      <w:contextualSpacing/>
    </w:pPr>
  </w:style>
  <w:style w:type="paragraph" w:styleId="NormalWeb">
    <w:name w:val="Normal (Web)"/>
    <w:basedOn w:val="Normal"/>
    <w:uiPriority w:val="99"/>
    <w:unhideWhenUsed/>
    <w:rsid w:val="00672657"/>
    <w:pPr>
      <w:spacing w:before="100" w:beforeAutospacing="1" w:after="100" w:afterAutospacing="1" w:line="240" w:lineRule="auto"/>
    </w:pPr>
    <w:rPr>
      <w:rFonts w:ascii="Gulim" w:eastAsia="Gulim" w:hAnsi="Gulim" w:cs="Gulim"/>
      <w:lang w:val="en-US"/>
    </w:rPr>
  </w:style>
  <w:style w:type="character" w:styleId="CommentReference">
    <w:name w:val="annotation reference"/>
    <w:basedOn w:val="DefaultParagraphFont"/>
    <w:uiPriority w:val="99"/>
    <w:semiHidden/>
    <w:unhideWhenUsed/>
    <w:rsid w:val="00CD7615"/>
    <w:rPr>
      <w:sz w:val="16"/>
      <w:szCs w:val="16"/>
    </w:rPr>
  </w:style>
  <w:style w:type="paragraph" w:styleId="CommentText">
    <w:name w:val="annotation text"/>
    <w:basedOn w:val="Normal"/>
    <w:link w:val="CommentTextChar"/>
    <w:uiPriority w:val="99"/>
    <w:semiHidden/>
    <w:unhideWhenUsed/>
    <w:rsid w:val="00CD7615"/>
    <w:pPr>
      <w:spacing w:line="240" w:lineRule="auto"/>
    </w:pPr>
    <w:rPr>
      <w:rFonts w:ascii="Arial" w:eastAsia="PMingLiU" w:hAnsi="Arial" w:cs="Arial"/>
      <w:sz w:val="20"/>
      <w:szCs w:val="20"/>
      <w:lang w:val="en-US"/>
    </w:rPr>
  </w:style>
  <w:style w:type="character" w:customStyle="1" w:styleId="CommentTextChar">
    <w:name w:val="Comment Text Char"/>
    <w:basedOn w:val="DefaultParagraphFont"/>
    <w:link w:val="CommentText"/>
    <w:uiPriority w:val="99"/>
    <w:semiHidden/>
    <w:rsid w:val="00CD7615"/>
    <w:rPr>
      <w:rFonts w:ascii="Arial" w:eastAsia="PMingLiU" w:hAnsi="Arial" w:cs="Arial"/>
      <w:lang w:val="en-US"/>
    </w:rPr>
  </w:style>
  <w:style w:type="paragraph" w:styleId="BalloonText">
    <w:name w:val="Balloon Text"/>
    <w:basedOn w:val="Normal"/>
    <w:link w:val="BalloonTextChar"/>
    <w:uiPriority w:val="99"/>
    <w:semiHidden/>
    <w:unhideWhenUsed/>
    <w:rsid w:val="00CD761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7615"/>
    <w:rPr>
      <w:rFonts w:ascii="Segoe UI" w:hAnsi="Segoe UI" w:cs="Segoe UI"/>
      <w:sz w:val="18"/>
      <w:szCs w:val="18"/>
    </w:rPr>
  </w:style>
  <w:style w:type="character" w:styleId="UnresolvedMention">
    <w:name w:val="Unresolved Mention"/>
    <w:basedOn w:val="DefaultParagraphFont"/>
    <w:uiPriority w:val="99"/>
    <w:semiHidden/>
    <w:unhideWhenUsed/>
    <w:rsid w:val="00F04E4C"/>
    <w:rPr>
      <w:color w:val="605E5C"/>
      <w:shd w:val="clear" w:color="auto" w:fill="E1DFDD"/>
    </w:rPr>
  </w:style>
  <w:style w:type="character" w:styleId="Strong">
    <w:name w:val="Strong"/>
    <w:basedOn w:val="DefaultParagraphFont"/>
    <w:uiPriority w:val="22"/>
    <w:qFormat/>
    <w:rsid w:val="007164E5"/>
    <w:rPr>
      <w:b/>
      <w:bCs/>
    </w:rPr>
  </w:style>
  <w:style w:type="character" w:customStyle="1" w:styleId="Heading1Char">
    <w:name w:val="Heading 1 Char"/>
    <w:basedOn w:val="DefaultParagraphFont"/>
    <w:link w:val="Heading1"/>
    <w:rsid w:val="004C5ED8"/>
    <w:rPr>
      <w:b/>
      <w:bCs/>
      <w:kern w:val="36"/>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ncats.nih.gov/translator"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ncats.nih.gov/translato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uMVXjYP+nKwd3KkcBMm1MjSW7w==">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1328</Words>
  <Characters>7575</Characters>
  <Application>Microsoft Office Word</Application>
  <DocSecurity>0</DocSecurity>
  <Lines>63</Lines>
  <Paragraphs>17</Paragraphs>
  <ScaleCrop>false</ScaleCrop>
  <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Jimin Kang</dc:creator>
  <cp:lastModifiedBy>Jimin Kang</cp:lastModifiedBy>
  <cp:revision>4</cp:revision>
  <dcterms:created xsi:type="dcterms:W3CDTF">2022-04-26T11:43:00Z</dcterms:created>
  <dcterms:modified xsi:type="dcterms:W3CDTF">2022-04-26T11:44:00Z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YFcAAB+LCAAAAAAABAAUmkWS40AUBQ+khZiWYrSYd2Jm1umnZ+WIjrYsV9V/L9M2x5IcxaAsQyIcRcMoxXMkjog8DQkiATGU3dHcztgjAC5JyFo8f4qgUVaLEk52QabS+eXvc+yDKDvUbd9lepeoLu1VPWKi4w1Ga/AuwXwTEwPY8ohjv9LCYWR9mbWBZXLmIeOOWVwBjPUYwbcd1ek/iDWGaSDFnL4NTiAYZ4gQT6Evs5ybThf9CRPID+8fIrT</vt:lpwstr>
  </property>
  <property fmtid="{D5CDD505-2E9C-101B-9397-08002B2CF9AE}" pid="3" name="x1ye=1">
    <vt:lpwstr>HZmUO6cibIwqe0NUzIF6WFXvGyL0drR0g3JLMKpmyBU5TiAEIX9D9u8WliPr2VR8g0HiRE9p3JNv2KXt+D7SdwqxMe5tLPHfTy5KTTxksU8HR4A6zUidgU7AhiQmlm4RrzdMoqUoGNKwSOFDEyOp6z7esNXfaLUVKLAwwXc+7PguJMce8Dm02w5yCVFoAzovdth1mt+wmahweJGdSvLNUsi7lBcZX7qqyCy0dryKcJPoDU+t7a4YYJDMmpqNqrv</vt:lpwstr>
  </property>
  <property fmtid="{D5CDD505-2E9C-101B-9397-08002B2CF9AE}" pid="4" name="x1ye=10">
    <vt:lpwstr>wa5OjxR1tKXULtVAkEKm4MaVBLgjJqHtXi7t1QAU+LaSrf7DPpONGgZm98Y3pyZBUyGyXTPa1ZfIYFLvtZ45SK2okB7UtlygqVozfEhPWD6fntpyAKMPvh/mAoBWAPFA48cxO/LaLAlYLjQkQR9KVFJ67s8CagYxzGePKW4USRGUd8TnqsApFyhYgN4Ra/X5XljoVyEZWLUiDQxGkPYpmM/HEdaRY5jmgL+9T8dNXMXWid0KHVH8ZZQCmz1faJJ</vt:lpwstr>
  </property>
  <property fmtid="{D5CDD505-2E9C-101B-9397-08002B2CF9AE}" pid="5" name="x1ye=11">
    <vt:lpwstr>OiiHvWN0LLMF9HTmMUDLRoeqkOuAjRc4wIk/RlPlj9Bhz+Al3KnlrZNv0svnTRes+ZnGkprMQ/CIshsyrv2KVeYaRqi6TdcLbCGBRuzFSlv2uwv6ijnx27YwoMBvKhXSPw9G1VFIgGtkHuppdn7OwJvpZVoouIMRYosMjCMmmgU1S/fddzG/fzWdtbzKVqFTMJc2dLpn1X6+rNixCy4Kl5IdP99znfzw6nZFHOH+a+QQ0Wv1asS9bGxZ7fkC1Pq</vt:lpwstr>
  </property>
  <property fmtid="{D5CDD505-2E9C-101B-9397-08002B2CF9AE}" pid="6" name="x1ye=12">
    <vt:lpwstr>zURW5IFK8N77xsL1OJkFrsKF+9KOKmOJ9hi8eZrjPEayVBHxuqrjDUNk1jxQDNESfd4lxelC2BLVop+2bpQKWrLogG14lFgHYZffl3TV/JSGjjCV/+LOfqnA9YwOXIIKtDc4QxfkpcZfQSPHubgBt41VoLwLRNIkiuIT0T91o+Sf3Wqf54c4xTTUuV63aRM2JHa6z1MqFu4naxQU6StJdOEhrM+tz8pIQG1/9frHg2gnq4FV2nG/qj1o6Em0Skw</vt:lpwstr>
  </property>
  <property fmtid="{D5CDD505-2E9C-101B-9397-08002B2CF9AE}" pid="7" name="x1ye=13">
    <vt:lpwstr>2YTcp3fy5m4rOwvlPh97PSrgfYytqjeafiS0rcWMEKDldhVg0UZxSi7aHxWSv36h64HP02Uabp/QeKPNNPimc/H+SZXkm/T4IzYlC2AlFEVIAjS3rj2Q1PdAT++aQPsGEyCWWYnTIi7+g93+aIF28eohlhP8dMuvvEIW90xn9N0k0L7nTS3JcoTwG/PdGW+hSOqG8CCZpHfHV/RhxNEH+2VPhDfBKKiRQxxzWbdOwjBNafvzvcvxIAwda3OJ0fZ</vt:lpwstr>
  </property>
  <property fmtid="{D5CDD505-2E9C-101B-9397-08002B2CF9AE}" pid="8" name="x1ye=14">
    <vt:lpwstr>8xkw5u+Etw83rlEwgZLKdNHS3XzbfeGdpiwyQCamRg3vmqPrcXjH+Vv+Nn5gaTmEljALym4sGrZBBR/+h6mhjb2TudmxsE0uGtlsMscFhIs6tOG+pyRBSXSqUvs18k+ptffbr7FYya+uVFWsPqk0Y0OHzgx72YfoK3RWcbM+qRW0ebMST87n78xikoLf4eBbfD6Xy6Nm9yBdbFVop/aA1CLCEGKMDpxvMnDpG8iUFO9T9s6B3ttogu88kpzV6ky</vt:lpwstr>
  </property>
  <property fmtid="{D5CDD505-2E9C-101B-9397-08002B2CF9AE}" pid="9" name="x1ye=15">
    <vt:lpwstr>Jyj31Baf/E48r7ChcTz7Dw1pVQ6rIWUBMfx/B1/vI9dYWlGr8WJ9xMEd2NoWki6umvsHhdXlYnrYSWOzErUDI6afzMgUGjVZejWI4V0ZMDLNBnuqo7wp7t2y4Qmwkiy990aPhDivmVIqSsKo/UIKK/+nzZ7mWCvIA1WcLci3FGMJ/GgoQewM+5l9akU5frOCvoIrvjZvOa8UsxxEnBfJ43Wg0jxjOItB0/tLRzHB+LiAjG2y9vwY/Qbr6p14Qnk</vt:lpwstr>
  </property>
  <property fmtid="{D5CDD505-2E9C-101B-9397-08002B2CF9AE}" pid="10" name="x1ye=16">
    <vt:lpwstr>wPxCJ8BvFt5O5LQGoOQ6GV3/6wCn5bycxsnMuiUeY8cCdMtjDaI0ks1FZONF/vPbjA2xNB6RtCiG+No8ByFKgHp9+ufd7SAZ7smremMkZUB68Mj1BjWk0xW0NYjyDdE9FDkBbV1nTI+SZ2is0YbVDy62SvT6ScOIOrlA7VXoGWWj41NF22xVxnkiEwahfDzTiqhJERmhlpXoTUL/gokIBDyNmb+qNygjJJmjLsPxAjBt4wulG4uegrmjPDDFv7g</vt:lpwstr>
  </property>
  <property fmtid="{D5CDD505-2E9C-101B-9397-08002B2CF9AE}" pid="11" name="x1ye=17">
    <vt:lpwstr>vcWsm5eBeNrhjR9Midz1b3Q7mB3O/bMn9s1l9S2a64QDP8+BHTjpv2roGFvcngj3w0lpHQNg5CP/ZEdjTlI/wTDXxNo/NifOweR2XaWJ88eE5jkMDlpJWY3YRu4ESEeiIXFFR926eKFdpcPsXz/zFFEL1Ocpl0gBN/dWYcf4pEzdYjIlu++Mls+W8VnwyN18IABRm8GA0lmO43d9DHg1DCFb2uoKsdE6oirXbZ8Lf8U3pxJr1/oOzsnTONwh+FL</vt:lpwstr>
  </property>
  <property fmtid="{D5CDD505-2E9C-101B-9397-08002B2CF9AE}" pid="12" name="x1ye=18">
    <vt:lpwstr>6I4Bqdl1MCB1WwuErn6R/BLlqUN2lQCn0aeX4ZF6q+jdrenORSqLOyjHLgY8vpxAQ0sj2EcMy2MTNrqeiaL9KzFJRHiqOyntswQjeCjt1aEg/XKPLCWX9Xo+LUUoifZwxdepnKQ4CJkWoJySrnoKhkCtlslTXfUQ2yUlOgUbepUe9M/Mjm4xms/bOB74kLAB8/XcP7MpiUDYu9DlGPycvyldvMSN8xz/khmMFBZdmH6VAqfOQbQ0MN7fvziT/mp</vt:lpwstr>
  </property>
  <property fmtid="{D5CDD505-2E9C-101B-9397-08002B2CF9AE}" pid="13" name="x1ye=19">
    <vt:lpwstr>bjMGo7yCSwDZGy3qb8nPYXStUagNGfUttAjPiggXFdYT9j+w+vqlTQ8O4KUO/NRdlQAok9jK4wj4y70HOzvjrImKQkQwKfxan+OkxZECFPumiNUOgI3J1vL5/4Z7k/2dYjgQ+gOlNoS7UyDZjFE/5a2JKUtWX7ts9n9H4xEOTU5fGgyIQHcMXjAe0nZ7CMvVKOvoyxog00SNh/U2p+aI7NQvnYlhfue8kt/IfHkA7eSKCZL+/pokC2yMjU4xhpS</vt:lpwstr>
  </property>
  <property fmtid="{D5CDD505-2E9C-101B-9397-08002B2CF9AE}" pid="14" name="x1ye=2">
    <vt:lpwstr>GLSaImBEsUb4J+oMg2ew5ATxtis8GtbVj6nLQMlIkYp+l8gTBAU7iVcmYHmYINHTU5ZOueAcCOkqqt2H1El6dxKNrz6x4zMj0JpxSljZJKMMuzZqDTBdrKL5k649VYOXEWFME3xtfQ6GGQD/jXuvJ8Yl7nTT+BEDmJf8OJ8iIPlbrlp7l1ge5LmrBbZo2WO/w9LLZexibLudArwSWe6CdEKTKx/Tx2R0hJAlSxuR6ihWu6mQ9xNhD9Uj07vXD3J</vt:lpwstr>
  </property>
  <property fmtid="{D5CDD505-2E9C-101B-9397-08002B2CF9AE}" pid="15" name="x1ye=20">
    <vt:lpwstr>nvUPB6/9YRChHwVBhYBzp7lXW3wgjjBC282gzMFmbUJk04K/4ss7IH6n2gZIUljsXnRM6NVggmtszQomf/o5zaBD1weE4ylBGWsBZ7L8XRzBmHqD2hQUdCYJWoq5NqQpKbE1zaaofFXx//7Ts/xSVkunnsTbJtcKTUO6SEAlRwkUrlBiHNxbxl+3tiKmBQY7lf58joVFjvOrwhQQ3UDJ8Hm+A7KvZoLl56uwKZXb8bxVCI1BXMTmsWgd1WEYqBu</vt:lpwstr>
  </property>
  <property fmtid="{D5CDD505-2E9C-101B-9397-08002B2CF9AE}" pid="16" name="x1ye=21">
    <vt:lpwstr>jyBsrrWDbaWfHCzO6bVXsWR4Tm0lJz/hFkN7n+tN1lqx/JMl2zSKxpN3rKInzRyYS74MBBL7xKAJuqqGUPID96V7HptszISZWhtwpz8Agt9Z2vuFB0NAo/2FHzofiyTjLPTY6ShSPwXECsZkyvEeAqY/sjaaXaPu1ksDLe7OI+JBPZtMqnIkZVE1D3hHYOs4RU69+MJYWC1uAc5kg2YD0Ou8fY3zA79twqz1qZK27CgMyNtJtJGHG9gs0pToDcb</vt:lpwstr>
  </property>
  <property fmtid="{D5CDD505-2E9C-101B-9397-08002B2CF9AE}" pid="17" name="x1ye=22">
    <vt:lpwstr>OJe/oBk5NudPnt9Zr0Qvul1C78wVW5ahgt3y/Ra5vRRAF0NdFvTnI+zxCdypAVvStRSuT9cGohLD8HfVp34xecgLhLoG56lZraJ8EbbeeK1XgOGMvj3tGNn36q1nfMU6LcCiJ6qMal4hGTgOU5KPRL6ngmY5Nyh2dWgjAHnVTCDDFfBWsy3Spgn4gMbVe0UM1tuHSLIiF1IJLhyMXKDNhoemuNoYrf1GHSHzSHxJTFNtjKEJuMjit8hsYhyGtOl</vt:lpwstr>
  </property>
  <property fmtid="{D5CDD505-2E9C-101B-9397-08002B2CF9AE}" pid="18" name="x1ye=23">
    <vt:lpwstr>t1unomjiXNoLPEy/TFHoshhfh6CtaLR3yazMvtDAyxhqMSbYg8nX4yKmSW0ZHp/RxBrXBviRaTScUG5+wOMDaM0JUvHXlr/m4HMllXtryrYZvqVyWtZBqJFVbZ0geboBU7bMUwT0IzvqMVCN7zmz72H5+S0fIvFNTIEGuLC8t4rfPJqxZ3pP6NVqY/4owNI0+vZ90Z3g4Ivg/nF7O7gPFozZSDjb1IBZp7hI4tFYRgAqt0TzROKHofjVDzGN7zJ</vt:lpwstr>
  </property>
  <property fmtid="{D5CDD505-2E9C-101B-9397-08002B2CF9AE}" pid="19" name="x1ye=24">
    <vt:lpwstr>NH6jDm2w7+8O1RWX6tmwK/yvqqH++ruIEe4YYI4f7mImkfctK0j9x7FpufoFTJPyAQzmIWhkTQAD2jORS+U2XgJoMSR/bOLmUr3ANuGMMmLHRvFD1chXqJA+cpmTlkPORrkyiowrB3JEwIyqgDYZ0Fo1lTb7RQ1WHGD7eutj89bwxwRXllexTm7RQg0dRMq5RlGv2eU4T8Spgv3U3tr8M+6n0H4JrEuHdMCXMCr/Fm9v1Xnc4+VPgic+AAbRqQI</vt:lpwstr>
  </property>
  <property fmtid="{D5CDD505-2E9C-101B-9397-08002B2CF9AE}" pid="20" name="x1ye=25">
    <vt:lpwstr>KyPrFD9AbxdqCdHgtJFQ7yPL2NzCU+LgF3bYJ1RoqxdBGWGHVVxFBOlyX+BOXFWL2Ck3oyTvn03Qxmd24eG1hE8Tc8m0UeIMYAezJIXdlOeyShZ8TcLpP/GsJ6XuIgzOOD3QrraYO/j325dfDB01Kp8ajanw/o6CZLm0R4b7U6BQOfxaztpXbSn+71VQWR/NKp9NfNPy0iZBQlPhA62bHAMRBIjnPpvkL1hLGHGGbLxIM5TZ4plH4lp9wC6vXI1</vt:lpwstr>
  </property>
  <property fmtid="{D5CDD505-2E9C-101B-9397-08002B2CF9AE}" pid="21" name="x1ye=26">
    <vt:lpwstr>XBKnhTissHnbP5TZXHzLdl3257A+y+MwPC5KHMRM8f+DVXSJ3qtlDC3MECHOHbj7aUneYBiUKEKQ1aAKFtAilZ/WDR7S8S8UZcMTacFc0Aknky2oe6X2ZjZW/MKHOmDH6GYAWOCl+z/Jc3H1mSHSq9sOQBpBZM2POyQqttloEZb6NDHPO2nfPvXF1teyUviu1C2gUXbwWeFXSz/jevESizLGFq/A+L94jupQURsffPDTWtiimigPd8QxIKbvH8c</vt:lpwstr>
  </property>
  <property fmtid="{D5CDD505-2E9C-101B-9397-08002B2CF9AE}" pid="22" name="x1ye=27">
    <vt:lpwstr>k2Qm0A5UJesOibeq4cxMNnu0/9epH5ziUZTxurIhMSaQOBCaw/NTd7gj9X+DPT3twkYnjPVozSvHxgKaH230KAJCUmptS8yqbReTj4+/9cYma+55u3Ypwvcm86NaWz9wS4fMgZxGX+iQVV2lHk8MTnTvmoZtv3/9kASKlGbA4ZGhLX3BJODi4Rta8AJi63+QPsv4lCDGrnz55lecLShJoApGXlR3/Bve2QvnQ26yYCQZ/gwT4L9HzPsgAxjF7ka</vt:lpwstr>
  </property>
  <property fmtid="{D5CDD505-2E9C-101B-9397-08002B2CF9AE}" pid="23" name="x1ye=28">
    <vt:lpwstr>ruDnQY5OY1rCtz+UWTYbPgTOeUsfY7MdEtMKKpLjqriWSFauLChuAFPrSzxjF0utD87BIznUMofF8NyA1ykX99EeUKRfwzOmAUtpZXte6vmnWFXWAaU8cPfk+zlzgMxU2dmvMOBaw9sLuNxdZM5fQjz7qMSqJAJuczCR50j0ZpN6uxyZ47cgJVVktgeLvFE47Io7yFQYf8Vmds4lwkTmsEPOiyToxAQetVyv4N1JJzvN3rYBoqaF7uOepNiP/0e</vt:lpwstr>
  </property>
  <property fmtid="{D5CDD505-2E9C-101B-9397-08002B2CF9AE}" pid="24" name="x1ye=29">
    <vt:lpwstr>e7OkHdCziPZ6+TVL8tlVtZMrbaxZ5rQH2ZAEHyLuYk987TsDhOEREKX86xMFTWS5k1QrTV4c3Ns+/EAP+xBREu1h+F/UbXbT4OiFTTrHW+wLHO4tzfe3ERiGEsuNW6GsBXIfQ9MN0zAYxqv4jgGnuEbYR0FFARhpSdN25liwI2Uykdz9PMMBxXMmg/lCYDdz3KFD2hAaA5p3WSt+ey8KggrHF/94BjmtFr4LA2/puTmet616I1/0wl0ZTLiXo3v</vt:lpwstr>
  </property>
  <property fmtid="{D5CDD505-2E9C-101B-9397-08002B2CF9AE}" pid="25" name="x1ye=3">
    <vt:lpwstr>afm10NSFAFZ5Wb9i4tNUpW9cK2K1KWqJVYouMz6cqOJKgeScDXfFusbErzD3a0ktvufL72DGn7uw/RiZszlgm6jOjfUL3smcEPuTw9LJbVE8/HJhvgy8oVrzO2EyVeUkP+Uk28tHyZWEhViPOjpqrrBzE/va/ETb65XWS2FO74zhxdOkC57r+fzUHVsH1M4W3QyTQ3T9A0GsoiqHTQ0/Ue8wtRk3OF/Fnj+SNqQODdNtr4j+djHiZ0/R0KfZg9L</vt:lpwstr>
  </property>
  <property fmtid="{D5CDD505-2E9C-101B-9397-08002B2CF9AE}" pid="26" name="x1ye=30">
    <vt:lpwstr>WctR0S9otpjN0EXUgf4wcJnDP1vntFrFB376kJFDpVPB/PL4Ax6qR875pzMmLVi9bPeEcLrdo1WohMhuOMCF4foH6ld7yj2vN/tkbdp6nI0Jn9pGwrs6NRZsRJvb+yQN1y//EgRh39Lx3BjKjJ1Ii5AdrZD3Ku/m2YjU//hDwCHDKSlV/PLeSeLYaz6IxUYEjH4WuFH6Udsgdz1om4/ka08oTZSWpKz5yalqBPsrSn8yLqLxNOlr4l6JCHQG1b3</vt:lpwstr>
  </property>
  <property fmtid="{D5CDD505-2E9C-101B-9397-08002B2CF9AE}" pid="27" name="x1ye=31">
    <vt:lpwstr>uoXxGTZMFqKWWlgspBDt2/GVvCbYrnOn2iFMwEwIbZwW2Ak+sbvBYEYQO/4Ah10uMoo6c/0uTz45U1rDasXX7BcojYILuOUANhkB2lW2VpYkAkIS3JwfraoeqfgftT+GjsZNOc5kMqAYCSILrXGSZOfhGXVM7z6JdkbUHnAv29MQaCJLZIHW7CvIaREs+PdeHSLqFcv7PlpfPs82MuDeER0yBjuthdHnlfbqBEg6iEiEYIOw8uK3Kxq0MrTTx1F</vt:lpwstr>
  </property>
  <property fmtid="{D5CDD505-2E9C-101B-9397-08002B2CF9AE}" pid="28" name="x1ye=32">
    <vt:lpwstr>uNXTkTdVdpvLt8ROdeniG3ADfbEXVTqMq+7cKyRmh9LtGoiEFLCL3yS/rnMQXkDS8cuYmY+0Yv8/QY92jjtFZcZKgsCeSD2F/ThqOEOm00Ne7TUme2F4EO5tJcULQWEy2nPT58/N9l+kBsR2Kk6I3Tp5/I62xMfaAx2dfmPNsiUkG727xi6tHMEnt1DTggDZnHhJb7VaMCkN/exAZf4WhS6Bs9qfX6twLAZiU1B1ntPwwGZEKxuGWfKysSODk4C</vt:lpwstr>
  </property>
  <property fmtid="{D5CDD505-2E9C-101B-9397-08002B2CF9AE}" pid="29" name="x1ye=33">
    <vt:lpwstr>Sg7n98aJSugUlcwx+Sk89oXh+rqgd3XpaEVffz9SIeCK4FU1yD3fFi0ZA/CGhz5wu6gwi8KNvLJStvlkW1wUxSEvrMCYnGoyTA6sYoUn+/EIVQQg1781Y+TIwkJE/iA9hQxxZevu8VxB6MC9wKwASCYph2IW1d4kJgP6Q+KC9ulJeQnaIMU2st2f5g7ffJoy5p4AIqYS8cU4rsmunn/Jncf+qiJw60+lpBlhkv6wVs/BYwZ9I3+qIHvdr/4w4l2</vt:lpwstr>
  </property>
  <property fmtid="{D5CDD505-2E9C-101B-9397-08002B2CF9AE}" pid="30" name="x1ye=34">
    <vt:lpwstr>MiUsvntz/B6627XoBmCU98PTI/s2Nap0fXehMH5HfusD/JPy8C6pDR82CguOj+ke2c6L/BkTdaZVJf1lEL75xpcaXgY+darckYReVXN0bh8OAzrliSRPq9Gil0/tT0fQFG9refy+OZVNjISgqT4DHKhNaE8c3Tuev9wUMoiPmUMo29PWVwEAhEgLqis44RqXxrVHh/CUWovo/cZnUFyB6zyAJMsldWHxrScC8UNeMyaoETl2MIiiNfn1LwSK5lI</vt:lpwstr>
  </property>
  <property fmtid="{D5CDD505-2E9C-101B-9397-08002B2CF9AE}" pid="31" name="x1ye=35">
    <vt:lpwstr>2VTz5pev0qDZc81Z2KHf2zSZSSkhrvUCU9N/cV5u/3GoAXBiuzUTG7+tKF/fIivGj2wvT8pbIef+K7KwF8tQaGMTbS6hgjKUV9U04c1+zb1KbNH6PoCxudlQ9PCq7YGjHRrZpAnVkRoFm2FE/rHKNS/IANlOShdlhs9KEvrxhlfNWwECtQqGgeSjB8XaLieq57ChXANDXUDqCl9ooa2HCIT3Z0JEQ77rNZyehFoQBGuHYJjKjbdiD0cVceXG5w+</vt:lpwstr>
  </property>
  <property fmtid="{D5CDD505-2E9C-101B-9397-08002B2CF9AE}" pid="32" name="x1ye=36">
    <vt:lpwstr>mJJ2xdhW72GRgAZyjgzJjg//vEScfhqbHIBuSvdVBO6pXVLy2+XTgPp7szbnasW/W9Chj/k6+253vgEDn6MAivVqgI2od0C4n+jyBe96/WKrYLgW971V0Q92GJV8d1tiOP8nkopuLtwo/wJ7tbHrtwEv2Yd3bPiKsdbDMKa9vQTfoa9mSa+pHuvnFKaelHsJ3XfmKbu8PNAMSOBN4iLVvcXMAVlBVIi/AVafuG+FOaC0QS0wJYbe/SduIYzoduv</vt:lpwstr>
  </property>
  <property fmtid="{D5CDD505-2E9C-101B-9397-08002B2CF9AE}" pid="33" name="x1ye=37">
    <vt:lpwstr>obSiHsEMTrYW/GhpQg8UwbmN5R1BMCoVyNzHJInWP/LJXf7mI/3Cbpqm/PxBFJiB1W6lsbrQ4zvDkcWaRv20dRBGHEDcdfFBbfUFsTJN5aVrOFEqZ3v8GI6uKkUMUnzIkRwny9RXuMjq4LUJLYBuamktArD0DbQ9mwskyE3l/OqdoHWYHcUNnpOukxIDUqg7WKWi5+PGSQ4WQWsmI2+vPaE91zsM+Beu3Rr2HCZSyMIMJokJUiDU+oHuCkf0oQR</vt:lpwstr>
  </property>
  <property fmtid="{D5CDD505-2E9C-101B-9397-08002B2CF9AE}" pid="34" name="x1ye=38">
    <vt:lpwstr>yDKLgCitXjdkLca/PAuqdaC38Xpdv2Vo0nh/Al9FJC6q77FIvWowJiCehK2u3Qe9hft8a9mhVU8+0FkIzmULNktVV/5sWcJ42XRaRiqGWbjvAzPH3o3rWvb+K5fnmY4MSxEpfO31htnRDgjIf/mONMCZ+DRxOhgW42JjrPfHxDUULjJOizY2X8C7tUjpAKqUgncMNv5ktaXXaWJQvwb+ZsF+VXsNODSiAD4PrMZ49R56iqNqodKKcs8fxx86BlA</vt:lpwstr>
  </property>
  <property fmtid="{D5CDD505-2E9C-101B-9397-08002B2CF9AE}" pid="35" name="x1ye=39">
    <vt:lpwstr>gkwTItYLko9A2Y+PKCg2cTMAPhHY88crjen4QsjtxXW0w4vBv1fVf5VAcnUuL9Z8s/9MxV7phRuwdPslIC/sDAqDKig4u1JQIGMGzGQslvvZn2uo0Rw1Oj3l4kyt5HW1GISv8Bqddz+CiD/s1ikJPD90Ztz/4tr3AHdmY6YDDi8tNqj3kSM53Jet/GFt9V0FQ4lmdhvCMHpxmXcS3eo/hCm66p/KiG6T5pbNrndCRxMAetsK2VHk7HKQI76qAaX</vt:lpwstr>
  </property>
  <property fmtid="{D5CDD505-2E9C-101B-9397-08002B2CF9AE}" pid="36" name="x1ye=4">
    <vt:lpwstr>Pr5VUZNPO3q96uwKYRHGGC4jM4P3cRNufppBaocgmHX8nJBix8KPFOsDBIIZR+OhxhpKFstc1mI+C9U4n03dHcOZ790fl5aXirKu5SyqUn7CRud0FvtL26guDYSdynQeC4vRWuLYNnfdY7IG/JDUZDLQJgWWlojRbBQ+Qh1tOLQHywRmzJwHN67135lcbq6vPQGvrEX9TtmobSwE3ChDzFqilh6tiI0PcRmnqGOKyb39ye3XTpu4zwfvhU3VHXn</vt:lpwstr>
  </property>
  <property fmtid="{D5CDD505-2E9C-101B-9397-08002B2CF9AE}" pid="37" name="x1ye=40">
    <vt:lpwstr>6aY2D5d1sFm9Md26YcvYNBsdqDpaAys/WlnoqzRZyWu0FhIDDr3BignctBHN44RNZvPHCEquIFu/2gmePePpBFdKSHhHfrA9idejOgqE/+p3SGV5/HGZPQjq0no7CGdcXJ2zsucBtp9T91fAdO41ugHiNFEYBcz/SFe1hqLz53jYdDA8UWxJcJih2pkguuNd2u1ZnUhSJy92q45xToYXDGeyScGamVrgHVgaXPqwhtlKo37bM/nCa84o9xS9GRf</vt:lpwstr>
  </property>
  <property fmtid="{D5CDD505-2E9C-101B-9397-08002B2CF9AE}" pid="38" name="x1ye=41">
    <vt:lpwstr>pbRvUzqaMxpxUfKaLPb/W2pc/vrkuOtLZ7/Bwoi/RpRYyC1XZj6RapYW0xynw3auANG6zTtvaRllHVoNmYVrfovO/SH6Pti4ioxOgd9w5JWL+aOIfYaXGpp3qT7DMKR38Lj71QpgfqceLi2nzah5gJ0GEvwLxaWzqY+SZWyOhTFztYWEKtUIeh/SGrd/RGTLAy+cRZPySYijfQ8z5ZQHCNX91hZbMbQQyzQZmHqj7AskR5jwo3UCXG/tmRnK6eI</vt:lpwstr>
  </property>
  <property fmtid="{D5CDD505-2E9C-101B-9397-08002B2CF9AE}" pid="39" name="x1ye=42">
    <vt:lpwstr>0L+JpxtYRjXiDZOVbsNWWR1/x1K4qSZm5ATzoy9fKBD50DLef8tkDlWSVP5lH0jyiD7c7zhj4DVO9V3fzg0iQ/iW7u5xP5LPbpUAr8urdEWV+kZs+Ac87Og7vD4AOi2oE6TEh5tCrookJOsddMVtb/jaWKH7wHjIfpFcyjMDm/Ke9xkSaZuheM1s9exzBF/SVSQ/iI9co273FzpBWMZ7s6OYph3dED0JOW+HyQwf9SdOgooX13KTCJS0nFe7FaX</vt:lpwstr>
  </property>
  <property fmtid="{D5CDD505-2E9C-101B-9397-08002B2CF9AE}" pid="40" name="x1ye=43">
    <vt:lpwstr>hcwDDwWVeMSbN19DJahL8iyn81VlGRnAq9vjk/sIArxov3p/P/1u+fAmRcQ1NeWRmLnynT509Ae7VCbib3HH2RuBkPR/WOqcCh3cYR+PnNHUA6fLoc3ugjhhh6WkGKibsSDrz1dIyJVxTKqyfdgjWpHwdwlMieiBAseRDUDGORL+pqX4lxfeZk6+za1ZctWdq7PwTepH13N3R2qkrtDJyUiShZo1EBUdRB0pTSq04+RVH+IqN+3Bgh7/m07p0Ho</vt:lpwstr>
  </property>
  <property fmtid="{D5CDD505-2E9C-101B-9397-08002B2CF9AE}" pid="41" name="x1ye=44">
    <vt:lpwstr>H70r9XI6nDw63Z2pP8niCsKxXUPIf6o+WKUr5zl2ELLczcu8gz8ZmF5tgJZAt0HMlhEikWDeFdcUjWA84hcRIfLxN+eAemkCKPqK+L6ewFwSSiPwjPizXOlMk4op1YoGHG+77NcA/o4JeDCrW/H8iU3nlFj3NYdBqB0wvNoWJaHhbPib5MoOzpeAClrdX+mX5RPnvfmFKTh580tihqrgkcfMaotT3NmFBH8iU6jK+YstwJePcsEtF+5pF921E76</vt:lpwstr>
  </property>
  <property fmtid="{D5CDD505-2E9C-101B-9397-08002B2CF9AE}" pid="42" name="x1ye=45">
    <vt:lpwstr>1/XKoJGAs7R3NPmjw0d+JFGMx+XBHqgOOFjxaKHZWayI48yILTKafbV8YXeDkMKpa2FKpoa9Vj22oBD3V9dPx3Hth8eGN2HhbfhNvuqSnR1efRQRdnopY/w9ULFXGaVmu1xSRn/IZFClSHSTFfmSfKB7WioCOZz7PrjUsSWclv0rVH45RvbshGm9JHTbrrPpUg8v+mrv+0D1RsNtd9FqTxLI3fF+KFSUCbJ4iwNJfTWz+WlR/imCXkGT2E17EVd</vt:lpwstr>
  </property>
  <property fmtid="{D5CDD505-2E9C-101B-9397-08002B2CF9AE}" pid="43" name="x1ye=46">
    <vt:lpwstr>5Jm0FrlSDcq+hrAYaRqg67C5klyCGEXdW6QKPrCBUA+/r8efXg8ztFoLPoT7Vi3D/fYRv6+sp2SKj6/89JmkcELWOjvuN5+q/DG7oCmxMDh5vwVIUOWA3F4cNOXPTPeK5QWWlNPTRT3fnBK6OQ0DFONoJNZz5m9BVTNaGnbc/5AR/g9cWz2c9mDP/6Ddt4HSu/jXiCki+sGR9oU/39bd1ocnywxPJyvyUpX0t3zw3mnrEumo3kdvqiE94CgVbu/</vt:lpwstr>
  </property>
  <property fmtid="{D5CDD505-2E9C-101B-9397-08002B2CF9AE}" pid="44" name="x1ye=47">
    <vt:lpwstr>uIyQXq322VgVhUBAdvBJLyvttJQz0W66VtCI0uH0VxItik1qvDElCwPqtYMWhbFZKh5uYVnzvw0HsPd3PjPS7+d45OtPkhWhpJAbREuTR3h5PhxUGnIzYP5RDWdJ9BkftMs93cSJMZvz3EM6vmhKf9eRrykVs91ky2v2K1rIVvVsrnXk/39hX1TpX94ZXahDpcl37PCivJsyfVS7qjOJr15vooZm4wJXLEpwT8cjDHp0WUUBYfwPRdI1ahSOFw/</vt:lpwstr>
  </property>
  <property fmtid="{D5CDD505-2E9C-101B-9397-08002B2CF9AE}" pid="45" name="x1ye=48">
    <vt:lpwstr>HIoOCPXUvCB28Y8BajmIpDzS4VTVPDUS5Pf38G0AC9kg/EEOdTGlNqnLMZFlov5fObQ9ZhDAI0strT95Nqy+A4uSonw4KZmfQ1ka/lVokAG7/SIW1SJ/o4s3lDEoBMYyQQ9mivCXpvc2kVJgk5wgJIY5cg5ifG6uKswDUqI2I+FIU93gO3rIQS/XhqHYnRsGo5cLD75pvM7iAshK5CwAbkHiudgEo9JuBMydfgKsR6esND0lC3TZZRZX8jsy2I7</vt:lpwstr>
  </property>
  <property fmtid="{D5CDD505-2E9C-101B-9397-08002B2CF9AE}" pid="46" name="x1ye=49">
    <vt:lpwstr>yuGZbyM9hw0sHSIyDNsJK4VVCgZn+2HPLlFApbp1sUMhQ/XzsJyTcRS190kMDaSM/VDaz7V6gQ8pdkPHtaEFXjJKBH3DED8SA+dIZZEAz2jwKfewO6g3e+asOky1TQ7c1VxFNk5gTgMXPoiJ6uh/lROI7wIZCcMaKZ80ORfYaLg0rjmq1ZKKAvOfsvJHmfwRox9C+t9vYhOkaYil/bFH2ti/JsjGWLxM7iwyhFUb3VncopvyG5hSgAjTdReQ+jR</vt:lpwstr>
  </property>
  <property fmtid="{D5CDD505-2E9C-101B-9397-08002B2CF9AE}" pid="47" name="x1ye=5">
    <vt:lpwstr>QJVPfvSXmBKY+9C/IR2uNaGEdsyx9ExrXoj9AhD+vHdkheJisYRPGs0qnpY6fIVARJ1DXO9ZdJfwF1+uPCe46WNSHU4wkWIv8DdtcG0VJ+EMxYbXd35rd2RdCtxfHqVBYHjhWwNb6vtuwOgVLvGZ3lUnKNJhE58J2HsiaudEsL2kFSnctRH3Cdzlm/+Lh/rVAD/nFfLK/JLgHa82wDYb5+EWIXVt5uxAy8JMp66wNqGjL68KfJ9tXx3WzkIVHd8</vt:lpwstr>
  </property>
  <property fmtid="{D5CDD505-2E9C-101B-9397-08002B2CF9AE}" pid="48" name="x1ye=50">
    <vt:lpwstr>AOfKno3H8GYiAxmpQHapzXesWj8no0/Km7tP3i6NcuIckEU1rj+p9CDdaOxS/bwaTqrWj7u7k/E/2ZLb55iQDMdtuhYB3IIAiH8vK3QBhayYN3m2fdLK/cMgH80Zg8HuXxI32l1Std/SM+/OZ737uzu4qQ96iRjFvLWEkqfhh6l0opj1mcK3pziib8gKQF0n/nPWak3s7oVSSrmE4jUJu+v/3NbncTD2jSKZLsKe8jK80veUGgypZTOE1dlKBQT</vt:lpwstr>
  </property>
  <property fmtid="{D5CDD505-2E9C-101B-9397-08002B2CF9AE}" pid="49" name="x1ye=51">
    <vt:lpwstr>HvJLv41iXyXFOs2y9BJwGCw8w2OOjHqSe6vRwSzhpXS3LB0+LslvIDxwmkxIUipI9rUNiW0vqWtFyMAlBPFSJWbUq++cIpwEUn+6BXSrwWgjxWx9EgxOJ8iAEinSu3PgcgdifMnqizFNMbM+WxbUD7aufMuGfS6DypUh824m9ZBdb/xuuHcEv1WavLu5UTEf7HEFJmRepmZrNso9/o4gBJDJO1+IJQgSn8derV3+POqt/5pxuYahpqqyPpEh8us</vt:lpwstr>
  </property>
  <property fmtid="{D5CDD505-2E9C-101B-9397-08002B2CF9AE}" pid="50" name="x1ye=52">
    <vt:lpwstr>lza9pwgSPt5kfIQmDq0SAbT4t/X+sOImY9aHVjSgj0t2Vd93YjDvqToMF8RpDWGZ0+33d3dnzgsD/6eKT6kT4aOUffWU8Jmz1F/s/yHtJ+aL/UV3G1j+c7WvmFeOyI/ggQBWWEyh9918rGh6fzRj9ayNW9UgtDn6coaFyrsAqZRH4DXfXyfTTX165zPRMz2UXVvHWAE23UfWahyZpOjXKp92EQr6WSHnIQOVXIvwHxG4tL3nnk52KEYSOQ0Y1J5</vt:lpwstr>
  </property>
  <property fmtid="{D5CDD505-2E9C-101B-9397-08002B2CF9AE}" pid="51" name="x1ye=53">
    <vt:lpwstr>1PAwioYya1Ex+a3jaMYnD75xeNGi42kYhHxPmse7IaJgJwhpksC+av50A/8yY6Lkydin89HDEmN1Ljjm6MhjrR86N/f1putd7DuoK1qcDoxxUw8wvT8S2Gu7BObQ9wfWrFbK4R9kX2/V7BxxVMeqSHvADl1sCRHdx4xtOlfGq3zh1ZmvkPF7XiIJXJlggBaFEyNevLY0+oSZCUuB8//bSPR5Run9zNETDdKhNU0GX6crNJNneZix3hV/2d7XkJj</vt:lpwstr>
  </property>
  <property fmtid="{D5CDD505-2E9C-101B-9397-08002B2CF9AE}" pid="52" name="x1ye=54">
    <vt:lpwstr>IhZPx+NOe2QY9qRxWQqQxYJCfzW1hIsEaIvf4h7OKLkCQERctzHs79bvBM/gTMhMtgIPMJz+4NQ8OO0vefywGF2ehK69d1ZMYxIv+ueEgmLe8XhwpSycG6GoXNP5CPOWBlFPa39/euSX+khEsFlDK0AUl9n/hKiANgzdiDw9KxC15xW7BFMfpw7VLOjtWTYI9yBSOcFO2WFvAVCx11KAHWpaaMB/42omg5zVpZiVtaNk3ALPD2NW70s4silNmm4</vt:lpwstr>
  </property>
  <property fmtid="{D5CDD505-2E9C-101B-9397-08002B2CF9AE}" pid="53" name="x1ye=55">
    <vt:lpwstr>DJLue40nwk31T7KxCGPHI6Vq0BJpry5NCysONP+ZGdr5+LTbDfckbMoVC9JW/loHcLIV51D/04TNT77nzpIwGZOnYsV2JcNbpEpu7b/MvqhV+Ioifds5FjU4eyPqOS7NRiZLiFsFIvNkOndixIKlubqgSd4U/jBDQwOStaa03hsf+QZ/Gs/Noyc7D2DE0RtSoP+yr7VYiHkPagLESzfyp/p/mmRt9ZpV4YEIM2DWJFl+9efAhmCwFGOqGuGtWrY</vt:lpwstr>
  </property>
  <property fmtid="{D5CDD505-2E9C-101B-9397-08002B2CF9AE}" pid="54" name="x1ye=56">
    <vt:lpwstr>f1vwlcfR0pktpPEusv17mpcfg9r72juhhXphFd4qvuYSbk1udjJlop/IeHAnJzDe/kgLxtr0/ozqGgg/nEnf2BficBHILdhrJPlXj35DULhK4M7AX1Udk3i/4cF9F0YFsNg9Da3gfiZNfz2as7vz8zKWgMkJm2RyJYEfHwdrM9U/g8vSg9NNmQ1YBD/Vwrr+7qvNZp6fPjf9Lhhw4JYsmr8Z6GbERO+2qTkS2QSQHJFrL5rAGxVLS8Y1OD5g8ki</vt:lpwstr>
  </property>
  <property fmtid="{D5CDD505-2E9C-101B-9397-08002B2CF9AE}" pid="55" name="x1ye=57">
    <vt:lpwstr>/eoQs67QeqG0wprFCwW8QFbLkr/aDWetk3ZhKrDR5PJ3mjYpRPZArxOTRVoJEyAAAi6KVtCnKtQqKXPlINyr/IOTyYvwP8ON3xBMddSdN2JfkoClV75V8LxOYxbt+E9OZbpC+LtofDgO0rFh/ZY6FGNHo/hwXgAoHvULqCKgy5KrEXVQ+FJeTSWGm5Be+Ibfos97OZXvKaEUge12uu9QjyfG0IpKPe63AJvt1sis9P+7ECHXc+q2wUTBJRAm+9V</vt:lpwstr>
  </property>
  <property fmtid="{D5CDD505-2E9C-101B-9397-08002B2CF9AE}" pid="56" name="x1ye=58">
    <vt:lpwstr>mcZsma7M9u1Jc3etOSsz+T/QPBa6GATMWb0ur6TLiP8UHBAOxJRwUBlYN/SOeeoUE5sQrnhNc5LY/0hRmGYNz9Kkm1IPxmBjhWx7A/RjoePeI3SomXBgnE3jZqGHxwpnqfoBgSjUMnGZhpgXY4LXtFWiroblkzmz0ozitLbiORKIQBoGUX4jWmBIJhL6dscRz9olEkm1hJrsGtOGXlGLtnMbiHDUjydx6piQOrysPtV3rQamJybmCN7wENJb/82</vt:lpwstr>
  </property>
  <property fmtid="{D5CDD505-2E9C-101B-9397-08002B2CF9AE}" pid="57" name="x1ye=59">
    <vt:lpwstr>rcGDyJb8HjpsMnQe7NG/PdBpuF3CCPG+8jMD8k9bebixZy4Hc3Cf0fYeKcnj/FTZOqCfRyzpdRgmo10rfSxzpk/iJeqJHkifaIxa/Ef7DENwxkc+NWnFegfh+eMyyzgEbM6DMVWxHEpPm9r+M5+SFG2NnNhPzDBwxBG6DUTMYbTMLEfkyKO9oB0NaiVwqM9lyCgnXZz8kHIgmjNF5Cs+FdiOmNBbLEn8ZRjPf5nCxc6KeyghD8EeoifHrTpZwz9</vt:lpwstr>
  </property>
  <property fmtid="{D5CDD505-2E9C-101B-9397-08002B2CF9AE}" pid="58" name="x1ye=6">
    <vt:lpwstr>CDzU4YLNtHhuoEVhXSadlNXZHKPoNya0GO7o7VjEvzZXeDNmiPDqwP/ZjNtSY/l7tyUPYFJPDWm23sCjSt77jjzflJCfeUJZqjYhA6VGZgdwTcJ0nSsKgPYpp/22IIKTzoooQCZ+BGiLi5a5zdfLVlk4SghZcoBDYxBQ6d05U9F7cpUo8+d3T56lnsJq6CQBjzLBBW1coIwK5WJP1XQcodkXia4yBwB743dvuP391hmbX6d24ICxjlzIic1Yb3z</vt:lpwstr>
  </property>
  <property fmtid="{D5CDD505-2E9C-101B-9397-08002B2CF9AE}" pid="59" name="x1ye=60">
    <vt:lpwstr>nyPs2JsqftgcPYwpeSMxDR8ZPtx4Z8tgc/0N6/w3Qgj1KmGzhbGnft9vrW4RwA2w/57BMa+Nh2e2ujnyTKfy1vnxyp9EmdgRi5joGFw3ROw7QOgzyVuaABDqWRiz0X4OseU7FU4zySyoeBoOsth8YTerJknrH7RRmQDIOlEIf7Vk3yAiTZaWJYBkHYwyfOr2EXTEguI63WcWreGAObtGEo3GSmMypMDM3Nvm1ppzfZQcDjAavg61Bf78V1XxwKV</vt:lpwstr>
  </property>
  <property fmtid="{D5CDD505-2E9C-101B-9397-08002B2CF9AE}" pid="60" name="x1ye=61">
    <vt:lpwstr>R5LGXWx8Z3qnxX3ePLJSL/J9sQCtUYfIH+4LDxa+BtwBPFFKjN7kEf6MioIhCDfFlqwJiL79zwdimGQSkv4Us5v+Su37QheWpVN8ld3+9c7fGrMtSEOhUne7vdw1N8CFboqCIkvibgpHVf06+5qBVteTzl8DcpnQWpgkmquJ5t6Tr87elbbOemzwnvXRbuJ2K30cO64prXUdv8a4Q7bos5ZPYu0N8jwqwn7zskBvkPrP8sjGSQ3tvSsCwXhhMZZ</vt:lpwstr>
  </property>
  <property fmtid="{D5CDD505-2E9C-101B-9397-08002B2CF9AE}" pid="61" name="x1ye=62">
    <vt:lpwstr>EPA3qagtwTFsm66XqX/pT1KVOo7Kbe38ytiffFT+kxSNLEaMuR38Na0CR/QuUg6b7Q2pZ9/FBczf9/BAaJv6AhldWFyHANYyfg2N9z0mGxlNf2cAuLhNhhdBvlPnrA/KDSrAMbsONflhxONXLUe0NpNpJ2SWWqxLGRCcrELwX1v6qBvKg/0zIOtt+K5tao3+zA6rYFciOswenu7j4AdPIdIbh6xKmw/eoE4P+obtdwmzn/Ikhtj/i2NJ2wHc9bf</vt:lpwstr>
  </property>
  <property fmtid="{D5CDD505-2E9C-101B-9397-08002B2CF9AE}" pid="62" name="x1ye=63">
    <vt:lpwstr>RJEO2QKRRNYD1gllUTBRq78G07GWUrH97sOUSr7goJFN0VykE3lcz6Z+SJj363I/ckjry06+GE/DhETdSjQXxfw8HA3MKz4vhYzh+HPjWEcll0Sp85wQpNcZkz0D+ri6xzluNE95qhv7q+u/gpSvty4+Yo/8QoEsF7mJ4KxJ7Gs7XVkc2Tn8iWdPzxs51nYzv+/vMSdDLuEslJo60FT8qXSP1w8hq+Cni09mtkGlYtcNUE7ITXTYteKNrEJJbbc</vt:lpwstr>
  </property>
  <property fmtid="{D5CDD505-2E9C-101B-9397-08002B2CF9AE}" pid="63" name="x1ye=64">
    <vt:lpwstr>NQWFKv+tldgsG0ZA/xordCllv0eAjuofbMxBU9IqZfqY81vS4feO/hOa8zXHte/kMPZ3ippYQ7C196bKDmxitKI734I/2tPzX7cmS8u3f6ZKOB4tcJqMvPa8cjhjSMNUuTfPEsHtYYz/ZxarDZGjsKKMaoI+9O3In6V1j9bjKUsG7PW4F67j9vO3jF93/I27t2S0hF2x0bXM5VB9bSoQUgZr6tr8zGCW1mHpqDRQ19d6a8VHUKw+gVA7eGdNge2</vt:lpwstr>
  </property>
  <property fmtid="{D5CDD505-2E9C-101B-9397-08002B2CF9AE}" pid="64" name="x1ye=65">
    <vt:lpwstr>Xfxypmmx/Y2kLveXgupCm7ll9M2genYi2L1S7+t8g4mGCPzn5mbQORvD1sh9wQG3UOcO+5wAiq6k3E/pfjZMuwvY4C14XhHEj7n5SyGg3c/dsfGgE1hVzYRBCF5i9UyWdfudsy2gvYwbw4f4idNto9+BmBOV7tsGWmQzzoMMDAVsmwH1rJkUhLOB/WhINupIiis7mp2mydO2yEAg4bfjByqAUy3cU6NIs5FFb+If3YZXsL7bswllN9jzaMstHve</vt:lpwstr>
  </property>
  <property fmtid="{D5CDD505-2E9C-101B-9397-08002B2CF9AE}" pid="65" name="x1ye=66">
    <vt:lpwstr>xSJu/Xkn3/GnMiePTCq7u7GboJmDZD5mlU6Flumi/3ce+5/8gCCi8Qm+mDdbSLt44mvLq/3msXuNqc6rDyEjkE6G+68i62YEDNn4zN8HCk0/WyYTZnLthCHLBT2n0raTcIlHmEvL9oPPj9cvTT3bFFNw5A052aEq2iADKv9hD1YlPm1ERk/lfBWSRJCAVR8EAscFvi0NC473BvXE8/zJYIPlZVL5MIsPXoCaetdNtCOWOdN/PmqedJvnQQzKgeQ</vt:lpwstr>
  </property>
  <property fmtid="{D5CDD505-2E9C-101B-9397-08002B2CF9AE}" pid="66" name="x1ye=67">
    <vt:lpwstr>oj17kWzDt/OnPjAnqoqvyPh3gsWhDoaiWMsf00auBsPb6C1oN+Ju6kwrknF9PUJwCJxmWTA7NcefPcAdBZibMp+2OYuBH4hv2MWsW4EfO4yq5aMVQKjFPf34Gbn6VbSGvCHLun9gEUyfwWmRl3BcJ+t9JKj+ijXjjQM8tGapS8DZCi4teZRKTiu/rnwrx5hp1eEjyivJMR0rcq3243UnenyLnUMSPiYAmQ0si6/3fZaKQiYJpf001qkRGV5Ph0E</vt:lpwstr>
  </property>
  <property fmtid="{D5CDD505-2E9C-101B-9397-08002B2CF9AE}" pid="67" name="x1ye=68">
    <vt:lpwstr>G1GymXyueyPhwBLruzrd8e0c1Rw9UphmHQBHUZ3qrdQeBo8kVHvMSd8cMxSvpO6giWnQZ7PD3idRRbjgKbDLh6JXFKrgw1RIVIlJ4pqdAdWQb7dL+R/wnUl/AtzviJ3f7fbOszYpeX7F/ZURjyGM1a7pJ6JKH0WKVYKTsJ1LiePn2XCeyWiiotzJcx50mjQWUjILqIz3Sd5I4y6QHa2aBTU0wYM/tx3fAoBhJ9fDbegTAmMj7AhviN/TCMnsH5C</vt:lpwstr>
  </property>
  <property fmtid="{D5CDD505-2E9C-101B-9397-08002B2CF9AE}" pid="68" name="x1ye=69">
    <vt:lpwstr>lQ+aC+44tASFwYaGsTpZGceNak4EmybSTvXMDoQTsPpCvfeDvvuPorosKk1TzRyVVpXwL8YITEoCkIatLs9ecZdLO6ZM2tWWvfT1RKa+J4fLipOjPCpzBLV86UPg2dOhYicx5+3YcG3THmuXDvcAkAfmJJ4fD6MHor/wZ2i8gXTSgOBA68S3ItDOXUWygOAkrJ/4mSHhWr9UxrPcJHxvJ+Id4Qg760L8i2B0+ZJ/BdhSM4QFVXFC+SEN9F0Lu+0</vt:lpwstr>
  </property>
  <property fmtid="{D5CDD505-2E9C-101B-9397-08002B2CF9AE}" pid="69" name="x1ye=7">
    <vt:lpwstr>1Lj+eGgiD4DHp2wom5UoE/kI+t/wCfCuQZmVgdwAwC4wkiKKGNBkrcbffJGTxzijtKy+eDdAL4h8kR7Bor6+2dblIijDsG9qrikU7JotDSQ2acuPbigwUf5G74jVBJtQISLzpw+y/Pz8CJZfUJW3nc1AnjM86/VGJnf1fIvNBbcSDuTe70qlDHaHVvg0GhNNBu96p8JinF9MoSOSigvJb7ZdnqVOr796T4y0RKUAtdLMy8x1Y2/Oo64pTUpAJM9</vt:lpwstr>
  </property>
  <property fmtid="{D5CDD505-2E9C-101B-9397-08002B2CF9AE}" pid="70" name="x1ye=70">
    <vt:lpwstr>3JFpT63cNLH8p/V6Jgxc/Vd16pmm3dEe6+vtuyrYIL1IWPDcdoyCAGBHC7+fZjeA/hUojAw7lj6b/UpE0QDePn+4PGLa1gN0hC8DmDxW6fucr4LkeuAFCsSwPmgj16cUlmG0dg1aEutT5mxNlXBb2XhjkDzAvvHFrYXlxhnHJqXkfGBMNhun3jBWb2CUUm0hWsE31DPX+iVCCSmK5klBn7xIif6aMwOCecPa291a4K5Yh+qEH7fMLUvZUb5dl4k</vt:lpwstr>
  </property>
  <property fmtid="{D5CDD505-2E9C-101B-9397-08002B2CF9AE}" pid="71" name="x1ye=71">
    <vt:lpwstr>+XTu/AryvvOY7rBYPuzAYbmsI8eX6/BJ6OFuc6lRR8p0i1KE0RMDsG3OHqGZcRMtR2snJv08qk8xnuQ1r8sgx69/rh6GrbuZNz8h2kprcC5Np6Hk9r575knfEIlkliLLxnoBZEz3oMy5fgjAi2NWr2kqvXzNdhAsPzw5weFyln8zruFxO8XBDjvGWUYpB/s/OQExdzX7EI2v5WSIZ8ucGKeFT69IYXbdIGRhZ44haG+V191SI47dM00Xgk5d8wo</vt:lpwstr>
  </property>
  <property fmtid="{D5CDD505-2E9C-101B-9397-08002B2CF9AE}" pid="72" name="x1ye=72">
    <vt:lpwstr>D7JfAzm5bTStb9Mnl9AIQ0AbHwcq514umzXMEvCAGoz1OEucwGRNZwrHr+kuvdr8ahgqFXjhrzdRRlvaOR1s8yGF6ifDm2ljVvmjQ9Vc16Bun8sNH/Y5vZBM76YIlDX7IpjhJQo8O9ulhxp9hrfzG6a145N8As31Wh0szrN9Y4ULJjKFqPrloMXIXYCoW+xRVL+tuC7acBUW3XetaMC4PgBYpWtn7J3qHEy1KVRqXyURurHbzdjHREiXg/FT/Pv</vt:lpwstr>
  </property>
  <property fmtid="{D5CDD505-2E9C-101B-9397-08002B2CF9AE}" pid="73" name="x1ye=73">
    <vt:lpwstr>iYbYm8L+MF9LiZuJQXvDb9UqCDcL1ylp6/96bE5RHofzi0DWoLoBT8psCpTpVIxn9pORDSRDGVHHh00woDMNWJ1iqjGGvFrEAqsh+NjUq/3KhOMiGDGPGKK+dTcj+zPw145/t2fyOf6R22RoSajVQ91LcO+sIUn4kLnARLA6yXk+3eGuGDZhE91SyzxvR5yaE3ya8A1dXIPTNzDqsl5TP2l9EOlPuEvYYOcXyfVzElpH1eaNToWI+7CGSp1j9vj</vt:lpwstr>
  </property>
  <property fmtid="{D5CDD505-2E9C-101B-9397-08002B2CF9AE}" pid="74" name="x1ye=74">
    <vt:lpwstr>X6kD+fhlvMyo27ETOB9fo07EcbjaRUl3y78kpRuSmWiONaq6olv+iI6WFolvH0rKpQVxlEPmvPGO6keHfSwNxZ074WdULah4RtaVy4rfk+eZq3/b+DZuP7je/j1qDULKjgsNIqtUcCPzJqj4PDMT+Y1ZQX5I4Uu+wKHB7wzel4achSPqNRbUEuYPnETwSPDU5TNrR43vM6qkT7HRVScCAqfpKsg8/vskc7QueSH6CqaJGLTIu7B0SvJkxDS0vmO</vt:lpwstr>
  </property>
  <property fmtid="{D5CDD505-2E9C-101B-9397-08002B2CF9AE}" pid="75" name="x1ye=75">
    <vt:lpwstr>Auw+j7tqRnfMZqcbR/6+nHVrfdD1A7Jp0VocY8dH+ILfoQvNEcykCpr+mw/+6fAAgA1ixqCiaSXkfTDorhF9gOA8Km7W6JfvS6KbyJONbTCRKU9TNvtsSagrNfJV47teQqNQH67/QVRzQbpss5dVsE6iuaFu+TSgeYk0vHaEODIorKau98YQaTbgAvSLMJiMr/H+mS4H77JxYOPMi+TS0YMxYIs33U+iSvuL6eVcj4cyShm85wCNMckZj80QDTx</vt:lpwstr>
  </property>
  <property fmtid="{D5CDD505-2E9C-101B-9397-08002B2CF9AE}" pid="76" name="x1ye=76">
    <vt:lpwstr>qGrMQF/3kdZf31++UGTW/W7b3pT/nF/GooKQtXt5UgBh4DfRw3DkXyE3rWZm7RPSi61Clc/sijaOb3D1A0LMuobyOSTRDHHDZUAKKcSTT8Ot+EVBE4q4AH8DNi4+sPNko0YOJoRg2x2A3tAyoMusAIIZajgNHVIok9Beh9V2MEuaj6riYAjZ7KqydZWOC4BGWGm4+X4KZMEwQoWjuNg6zQAyjsIlINOU5Ji9lkwHkaVid+0xMn7MP6vG9juxWz/</vt:lpwstr>
  </property>
  <property fmtid="{D5CDD505-2E9C-101B-9397-08002B2CF9AE}" pid="77" name="x1ye=77">
    <vt:lpwstr>lShnmriKwtdcs1MTrGg35mWNNl1AbRbcnfOSUjZjYotqQvrZETz6sw/1oWnSEDA29U4xxtToRSBiN79TsD/qr2fFMWFMaTHq49rOiP/amm2YVjE3pytj3ZtxlHqMvqvx/6NaN0p5Iw8r1Poag+oCt7A75PKSjT1diUtD37+z3MS9rzDyxiF/ATiKiii1nRFr0FAJ3/4Lot3q4VabcM0AaRkY0znfrUApgNvWE6jnpTyleMqg55mvq4fcTaofzyX</vt:lpwstr>
  </property>
  <property fmtid="{D5CDD505-2E9C-101B-9397-08002B2CF9AE}" pid="78" name="x1ye=78">
    <vt:lpwstr>PMOT60MHFJTn/XDxZh5I5O9Hx9y25wZG5mEptSV+0LmULQXrWYi0WlvKp3rdMvAacV1dZ+xmfhWvK9wdJfR5Em+xRRzQXrWMTijzJmycOK52laRD/nh6bX3+sktE00FjUhawLINXzvovM1shmgR+aUK82W4jKVVCGWSL1jVqbpkE98aCG7waj8cXFN5tIJJRHXA8dPVgPVpsXEwCCue9mAlAAfP4WEueSCwk3kAefg1DYZGXMHA/88I3BguiEFV</vt:lpwstr>
  </property>
  <property fmtid="{D5CDD505-2E9C-101B-9397-08002B2CF9AE}" pid="79" name="x1ye=79">
    <vt:lpwstr>sHV4P7dH8eJz87SaNVbXyvr/38cNCYn3lu8IirICFaSNMChqmncTdajHpIxaqJcfsH23YAP6qCVtsokWkdhgfYCL+e/6tIvrpZM8fygcbzu4WcoS94bS9//LbHMSV3SLX2YEGm+lrThg/QAWp3l4DHYvVzBb4G5C9HJ7Ej9+airbZpFh++IQ8eOWBup/h3jef96OrM+2YasiJPy5TcszUE52VOTzPTnSMtMdV4Y2psPm2RQJayvK5i02x0Og7H2</vt:lpwstr>
  </property>
  <property fmtid="{D5CDD505-2E9C-101B-9397-08002B2CF9AE}" pid="80" name="x1ye=8">
    <vt:lpwstr>9ZKbry3ReB+K/VOJ3HgNnspPSZQMRjSOiRko8K+uMWgy6DPKPiEeREb5umweU7eAzUxlRJxyWIsjNSIaeW8/3mhJYo3JEf2BlSC2IoPsYdBi7yJuN50BFSNZ+ApMsZdXJ6pK+zofWP4kBT9j84cZ3lsSCZPh9jTOT/uVV86OVTNbAWZXcujMU+T0Vh1OKbrbAK0rg2fGdqbsGnV40dAxznw1ckkT0EweAYMm7pWNnz0RSdRMlMJHP3yxKrcCpK3</vt:lpwstr>
  </property>
  <property fmtid="{D5CDD505-2E9C-101B-9397-08002B2CF9AE}" pid="81" name="x1ye=80">
    <vt:lpwstr>ZK4VKFBmBSXy/7nAmKgG3VEpbAeY2tnQZweNoMnvjcnnGVV/BlztREHhJ+K/o+wXEDSwCHvX1ny/6O48UkQT9m6cCF1QcLgqqsNjxAcvO+/VW2+jhqube9UEPCUEvZni+loI3l1i8cvtHWndg31FBjIDJme3SN+pc2fMgJUNKHamzqKrAOkny335A+usQEnWuMsBI+5cSX5WFw9QNqnDwpwG7PydRGIA9YKytg7XOZiSG0kpm+5TxaT0khcfJzf</vt:lpwstr>
  </property>
  <property fmtid="{D5CDD505-2E9C-101B-9397-08002B2CF9AE}" pid="82" name="x1ye=81">
    <vt:lpwstr>swtp845MwI+ncMOsHuGSYB1ujcV+zUFQIF47BZK8eXMoWmDGkdjkaZUvaBXRwggbNDLqn58OdFD7VOSKj71zntMIJxEk/MVCDHhOczAnWktn0bX63MvNqkY9iUSROUzAzTO7JksgwtSFQroYePwFAwDg2QsKDsks86gTwm64dBRFLTzT0ZTsK23LjyK0E5ihykBMwNwwKLhn91165mqFC7G+UQasLp9v9aHkj79c9YNuiJ4jAwC0IfpbQpWPaMf</vt:lpwstr>
  </property>
  <property fmtid="{D5CDD505-2E9C-101B-9397-08002B2CF9AE}" pid="83" name="x1ye=82">
    <vt:lpwstr>v2vvg3OOwXv21J0/wG1lDuqsE1ll/PvWu8p02kEPppVTyF1dvUSuwsd4jl5tQLQMsdtiza/Ph85Hf2L9frYxokm4NMkLEvLFbbcLQuHZB3erFclp4Le9EHv7Swxhi6w7yvPr337AcQwCZ05ZO3VjNnTbxCNz8JmSdvF86DpxBuuahX0qx6H8N+CYBuU/5gW2Bi4cRsX5/fOL+3cSt01F17OtzsIwpnFddO0Z+aV5rE/uAsnsC3Cr6H60ugcsVGl</vt:lpwstr>
  </property>
  <property fmtid="{D5CDD505-2E9C-101B-9397-08002B2CF9AE}" pid="84" name="x1ye=83">
    <vt:lpwstr>iXCDNUPXgAHZUOMgzAQhUoKD02Y/cvtKCUQphIIuW3vb+XcM2S3S10YYMZQ1R7r3JIeVqQPz7s3a2Sg3nHk+ygondDxmgMuG+Yy8onHRqWRXPTLUTnTpoiLALVE7fB/WXlsIPHMOp8NyHxMF9EWLv1DYuXZldFzrXmBQXQbDkz4vEZo4bioIkG6gAKkc543lBp70jP1fFtXFqaLZijafloDxOeFeONBSMtQoqxCGYwhHnPVxhX4aNl52mcWcb6S</vt:lpwstr>
  </property>
  <property fmtid="{D5CDD505-2E9C-101B-9397-08002B2CF9AE}" pid="85" name="x1ye=84">
    <vt:lpwstr>Cnpz76ohDSuHtbHrKUg60t9FUfHsCqIR/pA9xM7im9FROq/kkmfmnCI+QqKv2e+lotMcJVMP0KMlAscCkRrJxeVp7Qf5nlOEXr9z5Z4FBrgjka2OA9TlujduNrzlQtq3BZanuKzU3AsZdaNtViweoI4heVDf5UfLf/nPA0xOZZ9VdrqelQicKC6I4Aaw3V4IYQDBy1wtoOJU1vcqtE/YG3MDIWjYjjbOeBKZ1FGe3P1KbmnpCJvY185nJdTOPOS</vt:lpwstr>
  </property>
  <property fmtid="{D5CDD505-2E9C-101B-9397-08002B2CF9AE}" pid="86" name="x1ye=85">
    <vt:lpwstr>MXPMFMRK805sOJqT4DEiErjNb/YJAP/OFJSTljYRy1kBeLA2J1R7hWEPvItdUnU4E8+a1Ev2eqwJFvu3shjo0SdfLwPMEeGDqlV3rRuBMfLd+TUBo/ZD+/lSUTwUJYJxeObQbl73Ms6p8vFfQDyFhZ5lJjaT8nnTIpnxnt/Dl7Q0zeGjci/sNcb5oJeGt96Tovj2HKKUBARkA3cKYSA32YRzgBN8FVpGFKQZRacoUMkRsbTkxxL0+rzHATuP73U</vt:lpwstr>
  </property>
  <property fmtid="{D5CDD505-2E9C-101B-9397-08002B2CF9AE}" pid="87" name="x1ye=86">
    <vt:lpwstr>u0jQkC4Syy+EqJVlZpIf2CSRoD3B6NzvGnA0kMFIY0TgjtukfqVJ3lyh94pcEUWbc5ucdtnQEqLdMebAePBqOkIz8/2YhaxvwMsjQDIaFsPcNkIg8EECEq2JzV/gJpT/L0X+5CvYZEoPChjCcg0+h75z8IDDTx8CR2/n7tUK9LsWH1nm5FXJm/fDCHvS9V3wJHz4++qONsV8vPhi4KPVhp1SS0GouIkeqGaqf289gEvLtArpFHkX6mLIax2XZuF</vt:lpwstr>
  </property>
  <property fmtid="{D5CDD505-2E9C-101B-9397-08002B2CF9AE}" pid="88" name="x1ye=87">
    <vt:lpwstr>HKsAgOuU8aT3wRsQQXUTGovx88ylYFka1jUCgT4qA/fUQwpRFn+5ZXSrY3FZxaa/UokRMxCNi1PZoDUfFF5AjQj/m0/wQUAKs0y0jwCdWqMHbn1BOEG4H1Rvekegk+srkNeDzdGKtazyT7K1put2thQd9peMcUNKBBHLzqVGLUTnDc8gk9L9lBgqdVpESEjutT+bpf76m2Xs2FUfoO+onKiGy2am1xfd7cf021SA+S+k22EYrToIpDrK6VdJPFD</vt:lpwstr>
  </property>
  <property fmtid="{D5CDD505-2E9C-101B-9397-08002B2CF9AE}" pid="89" name="x1ye=88">
    <vt:lpwstr>zcFtyB/T4G78h4r3ctQurnNwIEKbaZuZWZuHI74aAyi9woHqcgDv00yc2UkMaxWAnaPuq4yQnGi6pIbM7DKJAt9nhXd5YZKOjD8pdkwTfUMMJT2xJv6Gp3rjBmTbtdmb8gv4EWqoGRe4NTsfzby3wVaILNPv1+Lxyszo7XHUrYDk6OPXW/AHJpoWYmBXAAA=</vt:lpwstr>
  </property>
  <property fmtid="{D5CDD505-2E9C-101B-9397-08002B2CF9AE}" pid="90" name="x1ye=9">
    <vt:lpwstr>NaqG7O08gQMeKYnpENRQ+HPaAnE4dbkjYAhmkbi9/WpTr+ENCsAUsubqoALS0xQkwGOCPY6S3sFosjOVAMbfajQmPyJIheJOASYwOx8MqTgrCO3J8+tbbn8W/AWP8a8GTpiPrTNhDuWS+zePJKTJrrxWj70R0yCeT8ch8bFw8T3AYmdL0heGo8iHwan0KA4Cf3+qLOldvQcK3dhdrTRihLk2F6YzRi8Z+JLcl9Gw6eIYqQNmf7qetYGzHEqqX21</vt:lpwstr>
  </property>
</Properties>
</file>